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3C4E4" w14:textId="77777777" w:rsidR="00281545" w:rsidRPr="00814C88" w:rsidRDefault="00281545" w:rsidP="001A0F99">
      <w:pPr>
        <w:pStyle w:val="BodyText"/>
        <w:jc w:val="both"/>
      </w:pPr>
    </w:p>
    <w:p w14:paraId="4374ED5B" w14:textId="77777777" w:rsidR="00281545" w:rsidRPr="00EF5B6A" w:rsidRDefault="00281545" w:rsidP="001A0F99">
      <w:pPr>
        <w:pStyle w:val="BodyText"/>
        <w:spacing w:before="1"/>
        <w:jc w:val="both"/>
      </w:pPr>
    </w:p>
    <w:p w14:paraId="54118F77" w14:textId="77777777" w:rsidR="00B2358D" w:rsidRPr="00EF5B6A" w:rsidRDefault="00B2358D" w:rsidP="001A0F99">
      <w:pPr>
        <w:pStyle w:val="BodyText"/>
        <w:spacing w:before="1"/>
        <w:jc w:val="both"/>
      </w:pPr>
    </w:p>
    <w:p w14:paraId="4D469F7F" w14:textId="77777777" w:rsidR="002D69EE" w:rsidRPr="00EF5B6A" w:rsidRDefault="002D69EE" w:rsidP="001A0F99">
      <w:pPr>
        <w:ind w:left="7216"/>
        <w:jc w:val="both"/>
        <w:rPr>
          <w:b/>
          <w:sz w:val="24"/>
          <w:szCs w:val="24"/>
        </w:rPr>
      </w:pPr>
    </w:p>
    <w:p w14:paraId="785FEAE8" w14:textId="77777777" w:rsidR="00EF5B6A" w:rsidRDefault="000467F6" w:rsidP="001A0F99">
      <w:pPr>
        <w:ind w:left="7216"/>
        <w:jc w:val="both"/>
        <w:rPr>
          <w:b/>
          <w:sz w:val="24"/>
          <w:szCs w:val="24"/>
        </w:rPr>
      </w:pPr>
      <w:r w:rsidRPr="00EF5B6A">
        <w:rPr>
          <w:b/>
          <w:sz w:val="24"/>
          <w:szCs w:val="24"/>
        </w:rPr>
        <w:t xml:space="preserve"> </w:t>
      </w:r>
    </w:p>
    <w:p w14:paraId="77C290A6" w14:textId="2A8B9CC8" w:rsidR="00281545" w:rsidRPr="00EF5B6A" w:rsidRDefault="000467F6" w:rsidP="001A0F99">
      <w:pPr>
        <w:ind w:left="7216"/>
        <w:jc w:val="both"/>
        <w:rPr>
          <w:b/>
          <w:sz w:val="24"/>
          <w:szCs w:val="24"/>
        </w:rPr>
      </w:pPr>
      <w:r w:rsidRPr="00EF5B6A">
        <w:rPr>
          <w:b/>
          <w:sz w:val="24"/>
          <w:szCs w:val="24"/>
        </w:rPr>
        <w:t>Date:</w:t>
      </w:r>
      <w:r w:rsidRPr="00EF5B6A">
        <w:rPr>
          <w:b/>
          <w:spacing w:val="53"/>
          <w:sz w:val="24"/>
          <w:szCs w:val="24"/>
        </w:rPr>
        <w:t xml:space="preserve"> </w:t>
      </w:r>
      <w:r w:rsidR="00AD0B3D">
        <w:rPr>
          <w:b/>
          <w:sz w:val="24"/>
          <w:szCs w:val="24"/>
        </w:rPr>
        <w:t xml:space="preserve">30-June-2025</w:t>
      </w:r>
    </w:p>
    <w:p w14:paraId="7E343347" w14:textId="77777777" w:rsidR="00281545" w:rsidRPr="00EF5B6A" w:rsidRDefault="00281545" w:rsidP="001A0F99">
      <w:pPr>
        <w:pStyle w:val="BodyText"/>
        <w:jc w:val="both"/>
        <w:rPr>
          <w:b/>
        </w:rPr>
      </w:pPr>
    </w:p>
    <w:p w14:paraId="33A0181D" w14:textId="0A572DBA" w:rsidR="00281545" w:rsidRPr="00EF5B6A" w:rsidRDefault="00462982" w:rsidP="00306F85">
      <w:pPr>
        <w:pStyle w:val="Heading1"/>
        <w:ind w:left="1063" w:right="988"/>
        <w:jc w:val="center"/>
      </w:pPr>
      <w:r w:rsidRPr="00EF5B6A">
        <w:rPr>
          <w:u w:val="single"/>
        </w:rPr>
        <w:t>Appointment Letter</w:t>
      </w:r>
      <w:r w:rsidR="002D69EE" w:rsidRPr="00EF5B6A">
        <w:rPr>
          <w:u w:val="single"/>
        </w:rPr>
        <w:t xml:space="preserve"> </w:t>
      </w:r>
      <w:r w:rsidR="000467F6" w:rsidRPr="00EF5B6A">
        <w:rPr>
          <w:u w:val="single"/>
        </w:rPr>
        <w:t xml:space="preserve">and </w:t>
      </w:r>
      <w:r w:rsidR="00955AF2" w:rsidRPr="00EF5B6A">
        <w:rPr>
          <w:u w:val="single"/>
        </w:rPr>
        <w:t>Employment Agreement</w:t>
      </w:r>
    </w:p>
    <w:p w14:paraId="1FC9EAFA" w14:textId="77777777" w:rsidR="00281545" w:rsidRPr="00EF5B6A" w:rsidRDefault="00281545" w:rsidP="001A0F99">
      <w:pPr>
        <w:pStyle w:val="BodyText"/>
        <w:spacing w:before="7"/>
        <w:jc w:val="both"/>
        <w:rPr>
          <w:b/>
        </w:rPr>
      </w:pPr>
    </w:p>
    <w:p w14:paraId="16E68910" w14:textId="3DFE4238" w:rsidR="00EA0424" w:rsidRPr="00EF5B6A" w:rsidRDefault="00B2358D" w:rsidP="00A807AA">
      <w:pPr>
        <w:spacing w:before="90"/>
        <w:ind w:left="116" w:right="7407" w:firstLine="593"/>
        <w:jc w:val="both"/>
        <w:rPr>
          <w:b/>
          <w:spacing w:val="1"/>
          <w:sz w:val="24"/>
          <w:szCs w:val="24"/>
        </w:rPr>
      </w:pPr>
      <w:r w:rsidRPr="00EF5B6A">
        <w:rPr>
          <w:b/>
          <w:sz w:val="24"/>
          <w:szCs w:val="24"/>
        </w:rPr>
        <w:t>Name:</w:t>
      </w:r>
      <w:r w:rsidRPr="00EF5B6A">
        <w:rPr>
          <w:b/>
          <w:spacing w:val="75"/>
          <w:sz w:val="24"/>
          <w:szCs w:val="24"/>
        </w:rPr>
        <w:t xml:space="preserve"> </w:t>
      </w:r>
      <w:r w:rsidR="00AD0B3D">
        <w:rPr>
          <w:b/>
          <w:sz w:val="24"/>
          <w:szCs w:val="24"/>
        </w:rPr>
        <w:t xml:space="preserve">Anuj Jain</w:t>
      </w:r>
    </w:p>
    <w:p w14:paraId="2FBD782A" w14:textId="32C8699A" w:rsidR="001A1AB4" w:rsidRPr="00EF5B6A" w:rsidRDefault="00B2358D" w:rsidP="007843D4">
      <w:pPr>
        <w:spacing w:before="90"/>
        <w:ind w:left="116" w:right="6655" w:firstLine="593"/>
        <w:jc w:val="both"/>
        <w:rPr>
          <w:b/>
          <w:sz w:val="24"/>
          <w:szCs w:val="24"/>
        </w:rPr>
      </w:pPr>
      <w:r w:rsidRPr="00EF5B6A">
        <w:rPr>
          <w:b/>
          <w:sz w:val="24"/>
          <w:szCs w:val="24"/>
        </w:rPr>
        <w:t xml:space="preserve">Email: </w:t>
      </w:r>
      <w:r w:rsidR="00AD0B3D">
        <w:rPr>
          <w:b/>
          <w:sz w:val="24"/>
          <w:szCs w:val="24"/>
        </w:rPr>
        <w:t xml:space="preserve">jain1.anuj@gmai.com</w:t>
      </w:r>
    </w:p>
    <w:p w14:paraId="20483584" w14:textId="4D880872" w:rsidR="00281545" w:rsidRPr="00EF5B6A" w:rsidRDefault="00B2358D" w:rsidP="00A807AA">
      <w:pPr>
        <w:spacing w:before="90"/>
        <w:ind w:left="116" w:right="7407" w:firstLine="593"/>
        <w:jc w:val="both"/>
        <w:rPr>
          <w:b/>
          <w:sz w:val="24"/>
          <w:szCs w:val="24"/>
        </w:rPr>
      </w:pPr>
      <w:r w:rsidRPr="00EF5B6A">
        <w:rPr>
          <w:b/>
          <w:sz w:val="24"/>
          <w:szCs w:val="24"/>
        </w:rPr>
        <w:t>Contact</w:t>
      </w:r>
      <w:r w:rsidRPr="00EF5B6A">
        <w:rPr>
          <w:b/>
          <w:spacing w:val="-1"/>
          <w:sz w:val="24"/>
          <w:szCs w:val="24"/>
        </w:rPr>
        <w:t xml:space="preserve"> </w:t>
      </w:r>
      <w:r w:rsidRPr="00EF5B6A">
        <w:rPr>
          <w:b/>
          <w:sz w:val="24"/>
          <w:szCs w:val="24"/>
        </w:rPr>
        <w:t xml:space="preserve">No:  </w:t>
      </w:r>
      <w:r w:rsidR="00AD0B3D">
        <w:rPr>
          <w:b/>
          <w:sz w:val="24"/>
          <w:szCs w:val="24"/>
        </w:rPr>
        <w:t xml:space="preserve">8947880022</w:t>
      </w:r>
    </w:p>
    <w:p w14:paraId="0D39C161" w14:textId="77777777" w:rsidR="00281545" w:rsidRPr="00EF5B6A" w:rsidRDefault="00281545" w:rsidP="00A807AA">
      <w:pPr>
        <w:pStyle w:val="BodyText"/>
        <w:ind w:firstLine="593"/>
        <w:jc w:val="both"/>
        <w:rPr>
          <w:b/>
        </w:rPr>
      </w:pPr>
    </w:p>
    <w:p w14:paraId="7BBC5118" w14:textId="095FA6CC" w:rsidR="00281545" w:rsidRPr="00EF5B6A" w:rsidRDefault="00B2358D" w:rsidP="00A807AA">
      <w:pPr>
        <w:pStyle w:val="Heading1"/>
        <w:ind w:left="116" w:firstLine="593"/>
        <w:jc w:val="both"/>
      </w:pPr>
      <w:r w:rsidRPr="00EF5B6A">
        <w:t>Dear</w:t>
      </w:r>
      <w:r w:rsidR="007843D4">
        <w:t xml:space="preserve"> Anuj Jain</w:t>
      </w:r>
      <w:r w:rsidRPr="00EF5B6A">
        <w:t>,</w:t>
      </w:r>
    </w:p>
    <w:p w14:paraId="02800207" w14:textId="77777777" w:rsidR="00281545" w:rsidRPr="00EF5B6A" w:rsidRDefault="00281545" w:rsidP="00A807AA">
      <w:pPr>
        <w:pStyle w:val="BodyText"/>
        <w:ind w:firstLine="593"/>
        <w:jc w:val="both"/>
        <w:rPr>
          <w:b/>
        </w:rPr>
      </w:pPr>
    </w:p>
    <w:p w14:paraId="03DA8736" w14:textId="6E808E1B" w:rsidR="00281545" w:rsidRPr="00EF5B6A" w:rsidRDefault="00B2358D" w:rsidP="00A807AA">
      <w:pPr>
        <w:tabs>
          <w:tab w:val="left" w:pos="8468"/>
        </w:tabs>
        <w:ind w:left="709" w:right="702"/>
        <w:jc w:val="both"/>
        <w:rPr>
          <w:b/>
          <w:bCs/>
          <w:sz w:val="24"/>
          <w:szCs w:val="24"/>
        </w:rPr>
      </w:pPr>
      <w:r w:rsidRPr="00EF5B6A">
        <w:rPr>
          <w:sz w:val="24"/>
          <w:szCs w:val="24"/>
        </w:rPr>
        <w:t>We are pleased</w:t>
      </w:r>
      <w:r w:rsidRPr="00EF5B6A">
        <w:rPr>
          <w:spacing w:val="1"/>
          <w:sz w:val="24"/>
          <w:szCs w:val="24"/>
        </w:rPr>
        <w:t xml:space="preserve"> </w:t>
      </w:r>
      <w:r w:rsidRPr="00EF5B6A">
        <w:rPr>
          <w:sz w:val="24"/>
          <w:szCs w:val="24"/>
        </w:rPr>
        <w:t xml:space="preserve">to offer </w:t>
      </w:r>
      <w:r w:rsidR="00814C88" w:rsidRPr="00EF5B6A">
        <w:rPr>
          <w:sz w:val="24"/>
          <w:szCs w:val="24"/>
        </w:rPr>
        <w:t>you employment</w:t>
      </w:r>
      <w:r w:rsidRPr="00EF5B6A">
        <w:rPr>
          <w:sz w:val="24"/>
          <w:szCs w:val="24"/>
        </w:rPr>
        <w:t xml:space="preserve"> with In Time Tec Visionsoft Pvt. Ltd. </w:t>
      </w:r>
      <w:r w:rsidR="00E87AC6" w:rsidRPr="00EF5B6A">
        <w:rPr>
          <w:sz w:val="24"/>
          <w:szCs w:val="24"/>
        </w:rPr>
        <w:t>A</w:t>
      </w:r>
      <w:r w:rsidR="00E87AC6">
        <w:rPr>
          <w:sz w:val="24"/>
          <w:szCs w:val="24"/>
        </w:rPr>
        <w:t xml:space="preserve">s </w:t>
      </w:r>
      <w:r w:rsidR="00E87AC6" w:rsidRPr="00E87AC6">
        <w:rPr>
          <w:b/>
          <w:bCs/>
          <w:sz w:val="24"/>
          <w:szCs w:val="24"/>
        </w:rPr>
        <w:t xml:space="preserve">Software Engineer</w:t>
      </w:r>
      <w:r w:rsidR="001A1AB4" w:rsidRPr="00EF5B6A">
        <w:rPr>
          <w:b/>
          <w:bCs/>
          <w:sz w:val="24"/>
          <w:szCs w:val="24"/>
        </w:rPr>
        <w:t xml:space="preserve"> </w:t>
      </w:r>
      <w:r w:rsidRPr="00EF5B6A">
        <w:rPr>
          <w:sz w:val="24"/>
          <w:szCs w:val="24"/>
        </w:rPr>
        <w:t xml:space="preserve">at our </w:t>
      </w:r>
      <w:r w:rsidR="00E87AC6">
        <w:rPr>
          <w:b/>
          <w:bCs/>
          <w:sz w:val="24"/>
          <w:szCs w:val="24"/>
        </w:rPr>
        <w:t xml:space="preserve">Jaipur</w:t>
      </w:r>
      <w:r w:rsidR="00BA51D8">
        <w:rPr>
          <w:b/>
          <w:bCs/>
          <w:sz w:val="24"/>
          <w:szCs w:val="24"/>
        </w:rPr>
        <w:t/>
      </w:r>
      <w:r w:rsidR="00E87AC6">
        <w:rPr>
          <w:b/>
          <w:bCs/>
          <w:sz w:val="24"/>
          <w:szCs w:val="24"/>
        </w:rPr>
        <w:t xml:space="preserve"> </w:t>
      </w:r>
      <w:r w:rsidR="1CEC9D68" w:rsidRPr="00EF5B6A">
        <w:rPr>
          <w:sz w:val="24"/>
          <w:szCs w:val="24"/>
        </w:rPr>
        <w:t>office located</w:t>
      </w:r>
      <w:r w:rsidRPr="00EF5B6A">
        <w:rPr>
          <w:spacing w:val="-2"/>
          <w:sz w:val="24"/>
          <w:szCs w:val="24"/>
        </w:rPr>
        <w:t xml:space="preserve"> </w:t>
      </w:r>
      <w:r w:rsidRPr="00EF5B6A">
        <w:rPr>
          <w:sz w:val="24"/>
          <w:szCs w:val="24"/>
        </w:rPr>
        <w:t>at</w:t>
      </w:r>
      <w:r w:rsidR="00E87AC6">
        <w:rPr>
          <w:b/>
          <w:bCs/>
          <w:sz w:val="24"/>
          <w:szCs w:val="24"/>
        </w:rPr>
        <w:t xml:space="preserve"> Plot no. 1 / 2, Kanakpura Industrial Area, Kanakpura. Sirsi Road, Jaipur-302034</w:t>
      </w:r>
      <w:r w:rsidRPr="00EF5B6A">
        <w:rPr>
          <w:b/>
          <w:bCs/>
          <w:sz w:val="24"/>
          <w:szCs w:val="24"/>
        </w:rPr>
        <w:t>.</w:t>
      </w:r>
    </w:p>
    <w:p w14:paraId="7181CCBA" w14:textId="77777777" w:rsidR="00281545" w:rsidRPr="00EF5B6A" w:rsidRDefault="00281545" w:rsidP="00A807AA">
      <w:pPr>
        <w:pStyle w:val="BodyText"/>
        <w:spacing w:before="2"/>
        <w:ind w:firstLine="593"/>
        <w:jc w:val="both"/>
        <w:rPr>
          <w:b/>
        </w:rPr>
      </w:pPr>
    </w:p>
    <w:p w14:paraId="1B97EF8D" w14:textId="77777777" w:rsidR="00281545" w:rsidRDefault="00B2358D" w:rsidP="00A807AA">
      <w:pPr>
        <w:pStyle w:val="Heading1"/>
        <w:ind w:left="709"/>
        <w:jc w:val="both"/>
        <w:rPr>
          <w:u w:val="thick"/>
        </w:rPr>
      </w:pPr>
      <w:r w:rsidRPr="00EF5B6A">
        <w:rPr>
          <w:u w:val="thick"/>
        </w:rPr>
        <w:t>Joining</w:t>
      </w:r>
      <w:r w:rsidRPr="00EF5B6A">
        <w:rPr>
          <w:spacing w:val="-2"/>
          <w:u w:val="thick"/>
        </w:rPr>
        <w:t xml:space="preserve"> </w:t>
      </w:r>
      <w:r w:rsidRPr="00EF5B6A">
        <w:rPr>
          <w:u w:val="thick"/>
        </w:rPr>
        <w:t>Date</w:t>
      </w:r>
      <w:r w:rsidRPr="00EF5B6A">
        <w:rPr>
          <w:spacing w:val="-2"/>
          <w:u w:val="thick"/>
        </w:rPr>
        <w:t xml:space="preserve"> </w:t>
      </w:r>
      <w:r w:rsidRPr="00EF5B6A">
        <w:rPr>
          <w:u w:val="thick"/>
        </w:rPr>
        <w:t>and</w:t>
      </w:r>
      <w:r w:rsidRPr="00EF5B6A">
        <w:rPr>
          <w:spacing w:val="-2"/>
          <w:u w:val="thick"/>
        </w:rPr>
        <w:t xml:space="preserve"> </w:t>
      </w:r>
      <w:r w:rsidRPr="00EF5B6A">
        <w:rPr>
          <w:u w:val="thick"/>
        </w:rPr>
        <w:t>Salary</w:t>
      </w:r>
    </w:p>
    <w:p w14:paraId="79113876" w14:textId="77777777" w:rsidR="00A807AA" w:rsidRPr="00EF5B6A" w:rsidRDefault="00A807AA" w:rsidP="00A807AA">
      <w:pPr>
        <w:pStyle w:val="Heading1"/>
        <w:ind w:left="709"/>
        <w:jc w:val="both"/>
      </w:pPr>
    </w:p>
    <w:p w14:paraId="272ADBB6" w14:textId="17B8F93B" w:rsidR="00281545" w:rsidRPr="00EF5B6A" w:rsidRDefault="00B2358D" w:rsidP="00A807AA">
      <w:pPr>
        <w:ind w:left="709" w:right="702"/>
        <w:jc w:val="both"/>
        <w:rPr>
          <w:sz w:val="24"/>
          <w:szCs w:val="24"/>
        </w:rPr>
      </w:pPr>
      <w:r w:rsidRPr="00EF5B6A">
        <w:rPr>
          <w:sz w:val="24"/>
          <w:szCs w:val="24"/>
        </w:rPr>
        <w:t xml:space="preserve">You are </w:t>
      </w:r>
      <w:r w:rsidR="008D7FB1" w:rsidRPr="008D7FB1">
        <w:rPr>
          <w:sz w:val="24"/>
          <w:szCs w:val="24"/>
        </w:rPr>
        <w:t xml:space="preserve">appointed as </w:t>
      </w:r>
      <w:r w:rsidR="0014161D">
        <w:rPr>
          <w:b/>
          <w:bCs/>
          <w:sz w:val="24"/>
          <w:szCs w:val="24"/>
        </w:rPr>
        <w:t xml:space="preserve">Software Engineer</w:t>
      </w:r>
      <w:r w:rsidR="008D7FB1" w:rsidRPr="008D7FB1">
        <w:rPr>
          <w:sz w:val="24"/>
          <w:szCs w:val="24"/>
        </w:rPr>
        <w:t xml:space="preserve"> with effect from </w:t>
      </w:r>
      <w:r w:rsidR="0014161D">
        <w:rPr>
          <w:b/>
          <w:bCs/>
          <w:sz w:val="24"/>
          <w:szCs w:val="24"/>
        </w:rPr>
        <w:t xml:space="preserve">30-June-2025</w:t>
      </w:r>
      <w:r w:rsidRPr="00EF5B6A">
        <w:rPr>
          <w:b/>
          <w:bCs/>
          <w:sz w:val="24"/>
          <w:szCs w:val="24"/>
        </w:rPr>
        <w:t xml:space="preserve">. </w:t>
      </w:r>
      <w:r w:rsidRPr="00EF5B6A">
        <w:rPr>
          <w:sz w:val="24"/>
          <w:szCs w:val="24"/>
        </w:rPr>
        <w:t>Your gross annual cost to company</w:t>
      </w:r>
      <w:r w:rsidRPr="00EF5B6A">
        <w:rPr>
          <w:spacing w:val="1"/>
          <w:sz w:val="24"/>
          <w:szCs w:val="24"/>
        </w:rPr>
        <w:t xml:space="preserve"> </w:t>
      </w:r>
      <w:r w:rsidRPr="00EF5B6A">
        <w:rPr>
          <w:sz w:val="24"/>
          <w:szCs w:val="24"/>
        </w:rPr>
        <w:t xml:space="preserve">on </w:t>
      </w:r>
      <w:r w:rsidR="00A6498D" w:rsidRPr="00EF5B6A">
        <w:rPr>
          <w:sz w:val="24"/>
          <w:szCs w:val="24"/>
        </w:rPr>
        <w:t>jo</w:t>
      </w:r>
      <w:r w:rsidRPr="00EF5B6A">
        <w:rPr>
          <w:sz w:val="24"/>
          <w:szCs w:val="24"/>
        </w:rPr>
        <w:t xml:space="preserve">ining InTimeTec Visionsoft Pvt. Ltd. is </w:t>
      </w:r>
      <w:r w:rsidR="00BF13C2">
        <w:rPr>
          <w:b/>
          <w:bCs/>
          <w:sz w:val="24"/>
          <w:szCs w:val="24"/>
        </w:rPr>
        <w:t>Rs 5,50,000/- (Five Lakh Fifty Thousand per annum only)</w:t>
      </w:r>
      <w:r w:rsidR="00507D1E" w:rsidRPr="00EF5B6A">
        <w:rPr>
          <w:b/>
          <w:bCs/>
          <w:sz w:val="24"/>
          <w:szCs w:val="24"/>
        </w:rPr>
        <w:t xml:space="preserve">. </w:t>
      </w:r>
      <w:r w:rsidR="00D14BBF" w:rsidRPr="00D14BBF">
        <w:rPr>
          <w:sz w:val="24"/>
          <w:szCs w:val="24"/>
        </w:rPr>
        <w:t>The monthly remuneration of the previous month shall be payable within the first week of the subsequent month for those who join within 24th day of the previous month, and if the joining happens after the 24th of the previous month, then the entire remuneration accrued will be payable in the first week of the coming month.</w:t>
      </w:r>
    </w:p>
    <w:p w14:paraId="7DB7C974" w14:textId="77777777" w:rsidR="008D05F5" w:rsidRPr="00EF5B6A" w:rsidRDefault="008D05F5" w:rsidP="001A0F99">
      <w:pPr>
        <w:ind w:left="172" w:right="995"/>
        <w:jc w:val="both"/>
        <w:rPr>
          <w:b/>
          <w:sz w:val="24"/>
          <w:szCs w:val="24"/>
        </w:rPr>
      </w:pPr>
    </w:p>
    <w:p w14:paraId="124E8E09" w14:textId="77777777" w:rsidR="001E0DAE" w:rsidRPr="007D670C" w:rsidRDefault="001E0DAE" w:rsidP="00A807AA">
      <w:pPr>
        <w:pStyle w:val="BodyText"/>
        <w:ind w:left="426" w:firstLine="283"/>
        <w:jc w:val="both"/>
        <w:rPr>
          <w:b/>
          <w:u w:val="single"/>
        </w:rPr>
      </w:pPr>
      <w:r w:rsidRPr="007D670C">
        <w:rPr>
          <w:b/>
          <w:u w:val="single"/>
        </w:rPr>
        <w:t>Internship Period &amp; Confirmation</w:t>
      </w:r>
    </w:p>
    <w:p w14:paraId="6AABA7D7" w14:textId="77777777" w:rsidR="001E0DAE" w:rsidRPr="007D670C" w:rsidRDefault="001E0DAE" w:rsidP="001E0DAE">
      <w:pPr>
        <w:pStyle w:val="BodyText"/>
        <w:ind w:left="426"/>
        <w:jc w:val="both"/>
        <w:rPr>
          <w:b/>
        </w:rPr>
      </w:pPr>
    </w:p>
    <w:p w14:paraId="5652C243" w14:textId="32D56B0F" w:rsidR="001E0DAE" w:rsidRPr="007D670C" w:rsidRDefault="00127CBF" w:rsidP="00A807AA">
      <w:pPr>
        <w:pStyle w:val="BodyText"/>
        <w:ind w:left="709" w:right="702"/>
        <w:jc w:val="both"/>
        <w:rPr>
          <w:bCs/>
          <w:sz w:val="22"/>
          <w:szCs w:val="22"/>
        </w:rPr>
      </w:pPr>
      <w:r>
        <w:rPr>
          <w:bCs/>
          <w:sz w:val="22"/>
          <w:szCs w:val="22"/>
        </w:rPr>
        <w:t xml:space="preserve">Since you have successfully completed your internship period. </w:t>
      </w:r>
      <w:r w:rsidR="001E0DAE" w:rsidRPr="007D670C">
        <w:rPr>
          <w:bCs/>
          <w:sz w:val="22"/>
          <w:szCs w:val="22"/>
        </w:rPr>
        <w:t xml:space="preserve">you shall be a confirmed employee of the company. The company reserves the right to </w:t>
      </w:r>
      <w:r w:rsidRPr="00E52DC7">
        <w:rPr>
          <w:bCs/>
          <w:sz w:val="22"/>
          <w:szCs w:val="22"/>
        </w:rPr>
        <w:t>make the change in</w:t>
      </w:r>
      <w:r>
        <w:rPr>
          <w:bCs/>
          <w:strike/>
          <w:sz w:val="22"/>
          <w:szCs w:val="22"/>
        </w:rPr>
        <w:t xml:space="preserve"> </w:t>
      </w:r>
      <w:del w:id="0" w:author="Sanskruti Bairagi" w:date="2024-06-28T16:48:00Z" w16du:dateUtc="2024-06-28T11:18:00Z">
        <w:r w:rsidR="001E0DAE" w:rsidRPr="00127CBF" w:rsidDel="00127CBF">
          <w:rPr>
            <w:bCs/>
            <w:strike/>
            <w:sz w:val="22"/>
            <w:szCs w:val="22"/>
            <w:rPrChange w:id="1" w:author="Sanskruti Bairagi" w:date="2024-06-28T16:48:00Z" w16du:dateUtc="2024-06-28T11:18:00Z">
              <w:rPr>
                <w:bCs/>
                <w:sz w:val="22"/>
                <w:szCs w:val="22"/>
              </w:rPr>
            </w:rPrChange>
          </w:rPr>
          <w:delText xml:space="preserve"> </w:delText>
        </w:r>
      </w:del>
      <w:r w:rsidR="001E0DAE" w:rsidRPr="007D670C">
        <w:rPr>
          <w:bCs/>
          <w:sz w:val="22"/>
          <w:szCs w:val="22"/>
        </w:rPr>
        <w:t>your employment if your performance fails to meet the expectations set by the company.</w:t>
      </w:r>
    </w:p>
    <w:p w14:paraId="3FF37867" w14:textId="77777777" w:rsidR="001E0DAE" w:rsidRPr="007D670C" w:rsidRDefault="001E0DAE" w:rsidP="001E0DAE">
      <w:pPr>
        <w:pStyle w:val="BodyText"/>
        <w:ind w:left="426"/>
        <w:jc w:val="both"/>
        <w:rPr>
          <w:bCs/>
          <w:sz w:val="22"/>
          <w:szCs w:val="22"/>
        </w:rPr>
      </w:pPr>
    </w:p>
    <w:p w14:paraId="7A5EEF1E" w14:textId="7C1E2D5B" w:rsidR="001E0DAE" w:rsidRPr="007D670C" w:rsidRDefault="001E0DAE" w:rsidP="00A807AA">
      <w:pPr>
        <w:pStyle w:val="BodyText"/>
        <w:ind w:left="709" w:right="702"/>
        <w:jc w:val="both"/>
        <w:rPr>
          <w:bCs/>
          <w:sz w:val="22"/>
          <w:szCs w:val="22"/>
        </w:rPr>
      </w:pPr>
      <w:r w:rsidRPr="007D670C">
        <w:rPr>
          <w:bCs/>
          <w:sz w:val="22"/>
          <w:szCs w:val="22"/>
        </w:rPr>
        <w:t xml:space="preserve">If you, for any reason, leave the Company within two months of confirmation as an employee, then, you shall forthwith </w:t>
      </w:r>
      <w:bookmarkStart w:id="2" w:name="_Hlk142386456"/>
      <w:r w:rsidRPr="007D670C">
        <w:rPr>
          <w:bCs/>
          <w:sz w:val="22"/>
          <w:szCs w:val="22"/>
        </w:rPr>
        <w:t xml:space="preserve">to indemnify the company a sum total of the amount you have received as </w:t>
      </w:r>
      <w:r w:rsidRPr="00472171">
        <w:rPr>
          <w:bCs/>
          <w:sz w:val="22"/>
          <w:szCs w:val="22"/>
        </w:rPr>
        <w:t xml:space="preserve">stipend </w:t>
      </w:r>
      <w:r w:rsidR="004C7E34" w:rsidRPr="00995794">
        <w:rPr>
          <w:bCs/>
          <w:sz w:val="22"/>
          <w:szCs w:val="22"/>
        </w:rPr>
        <w:t>and</w:t>
      </w:r>
      <w:r w:rsidRPr="00995794">
        <w:rPr>
          <w:bCs/>
          <w:sz w:val="22"/>
          <w:szCs w:val="22"/>
        </w:rPr>
        <w:t xml:space="preserve"> as salary (Cost to Company) starting from the period you </w:t>
      </w:r>
      <w:r w:rsidR="004C7E34" w:rsidRPr="00995794">
        <w:rPr>
          <w:bCs/>
          <w:sz w:val="22"/>
          <w:szCs w:val="22"/>
        </w:rPr>
        <w:t xml:space="preserve">get </w:t>
      </w:r>
      <w:r w:rsidR="00092431" w:rsidRPr="00995794">
        <w:rPr>
          <w:bCs/>
          <w:sz w:val="22"/>
          <w:szCs w:val="22"/>
        </w:rPr>
        <w:t xml:space="preserve">joined </w:t>
      </w:r>
      <w:r w:rsidR="004C7E34" w:rsidRPr="00995794">
        <w:rPr>
          <w:bCs/>
          <w:sz w:val="22"/>
          <w:szCs w:val="22"/>
        </w:rPr>
        <w:t xml:space="preserve">in </w:t>
      </w:r>
      <w:r w:rsidRPr="00995794">
        <w:rPr>
          <w:bCs/>
          <w:sz w:val="22"/>
          <w:szCs w:val="22"/>
        </w:rPr>
        <w:t>the company</w:t>
      </w:r>
      <w:bookmarkEnd w:id="2"/>
      <w:r w:rsidRPr="00995794">
        <w:rPr>
          <w:bCs/>
          <w:sz w:val="22"/>
          <w:szCs w:val="22"/>
        </w:rPr>
        <w:t>.</w:t>
      </w:r>
    </w:p>
    <w:p w14:paraId="5826BA1C" w14:textId="77777777" w:rsidR="00281545" w:rsidRPr="00EF5B6A" w:rsidRDefault="00281545" w:rsidP="001A0F99">
      <w:pPr>
        <w:pStyle w:val="BodyText"/>
        <w:jc w:val="both"/>
      </w:pPr>
    </w:p>
    <w:p w14:paraId="1EFC1EBA" w14:textId="77777777" w:rsidR="00281545" w:rsidRDefault="00B2358D" w:rsidP="00A807AA">
      <w:pPr>
        <w:pStyle w:val="Heading1"/>
        <w:ind w:left="709"/>
        <w:jc w:val="both"/>
        <w:rPr>
          <w:u w:val="thick"/>
        </w:rPr>
      </w:pPr>
      <w:r w:rsidRPr="00EF5B6A">
        <w:rPr>
          <w:u w:val="thick"/>
        </w:rPr>
        <w:t>Appraisals</w:t>
      </w:r>
    </w:p>
    <w:p w14:paraId="724E0823" w14:textId="77777777" w:rsidR="00A807AA" w:rsidRPr="00EF5B6A" w:rsidRDefault="00A807AA" w:rsidP="00A807AA">
      <w:pPr>
        <w:pStyle w:val="Heading1"/>
        <w:ind w:left="709"/>
        <w:jc w:val="both"/>
      </w:pPr>
    </w:p>
    <w:p w14:paraId="49339631" w14:textId="2E490928" w:rsidR="00281545" w:rsidRDefault="00B2358D" w:rsidP="00A807AA">
      <w:pPr>
        <w:pStyle w:val="BodyText"/>
        <w:tabs>
          <w:tab w:val="left" w:pos="9214"/>
        </w:tabs>
        <w:spacing w:before="90"/>
        <w:ind w:left="709" w:right="702"/>
        <w:jc w:val="both"/>
      </w:pPr>
      <w:r w:rsidRPr="00EF5B6A">
        <w:t>Performance reviews and annual appraisals are done in the month of April and increments</w:t>
      </w:r>
      <w:r w:rsidR="00A807AA">
        <w:t xml:space="preserve"> </w:t>
      </w:r>
      <w:r w:rsidRPr="00EF5B6A">
        <w:t>are</w:t>
      </w:r>
      <w:r w:rsidR="00A807AA">
        <w:t xml:space="preserve"> </w:t>
      </w:r>
      <w:r w:rsidRPr="00EF5B6A">
        <w:rPr>
          <w:spacing w:val="-57"/>
        </w:rPr>
        <w:t xml:space="preserve"> </w:t>
      </w:r>
      <w:r w:rsidRPr="00EF5B6A">
        <w:t>therefore granted</w:t>
      </w:r>
      <w:r w:rsidRPr="00EF5B6A">
        <w:rPr>
          <w:spacing w:val="1"/>
        </w:rPr>
        <w:t xml:space="preserve"> </w:t>
      </w:r>
      <w:r w:rsidRPr="00EF5B6A">
        <w:t>on</w:t>
      </w:r>
      <w:r w:rsidRPr="00EF5B6A">
        <w:rPr>
          <w:spacing w:val="-1"/>
        </w:rPr>
        <w:t xml:space="preserve"> </w:t>
      </w:r>
      <w:r w:rsidRPr="00EF5B6A">
        <w:t>merit</w:t>
      </w:r>
      <w:r w:rsidRPr="00EF5B6A">
        <w:rPr>
          <w:spacing w:val="1"/>
        </w:rPr>
        <w:t xml:space="preserve"> </w:t>
      </w:r>
      <w:r w:rsidRPr="00EF5B6A">
        <w:t>according</w:t>
      </w:r>
      <w:r w:rsidRPr="00EF5B6A">
        <w:rPr>
          <w:spacing w:val="3"/>
        </w:rPr>
        <w:t xml:space="preserve"> </w:t>
      </w:r>
      <w:r w:rsidRPr="00EF5B6A">
        <w:t>to</w:t>
      </w:r>
      <w:r w:rsidRPr="00EF5B6A">
        <w:rPr>
          <w:spacing w:val="-1"/>
        </w:rPr>
        <w:t xml:space="preserve"> </w:t>
      </w:r>
      <w:r w:rsidRPr="00EF5B6A">
        <w:t>the</w:t>
      </w:r>
      <w:r w:rsidRPr="00EF5B6A">
        <w:rPr>
          <w:spacing w:val="-1"/>
        </w:rPr>
        <w:t xml:space="preserve"> </w:t>
      </w:r>
      <w:r w:rsidRPr="00EF5B6A">
        <w:t>company</w:t>
      </w:r>
      <w:r w:rsidRPr="00EF5B6A">
        <w:rPr>
          <w:spacing w:val="1"/>
        </w:rPr>
        <w:t xml:space="preserve"> </w:t>
      </w:r>
      <w:r w:rsidRPr="00EF5B6A">
        <w:t>policy.</w:t>
      </w:r>
    </w:p>
    <w:p w14:paraId="519EBA5B" w14:textId="77777777" w:rsidR="00B97433" w:rsidRDefault="00B97433" w:rsidP="00A807AA">
      <w:pPr>
        <w:pStyle w:val="BodyText"/>
        <w:tabs>
          <w:tab w:val="left" w:pos="9214"/>
        </w:tabs>
        <w:spacing w:before="90"/>
        <w:ind w:left="709" w:right="702"/>
        <w:jc w:val="both"/>
      </w:pPr>
    </w:p>
    <w:p w14:paraId="6E7E6FD6" w14:textId="77777777" w:rsidR="00B97433" w:rsidRDefault="00B97433" w:rsidP="00A807AA">
      <w:pPr>
        <w:pStyle w:val="BodyText"/>
        <w:tabs>
          <w:tab w:val="left" w:pos="9214"/>
        </w:tabs>
        <w:spacing w:before="90"/>
        <w:ind w:left="709" w:right="702"/>
        <w:jc w:val="both"/>
      </w:pPr>
    </w:p>
    <w:p w14:paraId="10BC7E3A" w14:textId="77777777" w:rsidR="00B97433" w:rsidRPr="00EF5B6A" w:rsidRDefault="00B97433" w:rsidP="00A807AA">
      <w:pPr>
        <w:pStyle w:val="BodyText"/>
        <w:tabs>
          <w:tab w:val="left" w:pos="9214"/>
        </w:tabs>
        <w:spacing w:before="90"/>
        <w:ind w:left="709" w:right="702"/>
        <w:jc w:val="both"/>
      </w:pPr>
    </w:p>
    <w:p w14:paraId="7A820BB1" w14:textId="023ABA45" w:rsidR="00281545" w:rsidRPr="00EF5B6A" w:rsidRDefault="00E158A0" w:rsidP="001A0F99">
      <w:pPr>
        <w:pStyle w:val="BodyText"/>
        <w:jc w:val="both"/>
      </w:pPr>
      <w:r w:rsidRPr="00EF5B6A">
        <w:rPr>
          <w:noProof/>
        </w:rPr>
        <mc:AlternateContent>
          <mc:Choice Requires="wps">
            <w:drawing>
              <wp:anchor distT="0" distB="0" distL="114300" distR="114300" simplePos="0" relativeHeight="251658240" behindDoc="0" locked="0" layoutInCell="1" allowOverlap="1" wp14:anchorId="33976C90" wp14:editId="3C3D06AB">
                <wp:simplePos x="0" y="0"/>
                <wp:positionH relativeFrom="page">
                  <wp:posOffset>520700</wp:posOffset>
                </wp:positionH>
                <wp:positionV relativeFrom="page">
                  <wp:posOffset>2351405</wp:posOffset>
                </wp:positionV>
                <wp:extent cx="6885940" cy="1270"/>
                <wp:effectExtent l="0" t="0" r="0" b="0"/>
                <wp:wrapNone/>
                <wp:docPr id="806914568" name="Straight Connector 8069145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5940" cy="1270"/>
                        </a:xfrm>
                        <a:prstGeom prst="line">
                          <a:avLst/>
                        </a:prstGeom>
                        <a:noFill/>
                        <a:ln w="12700">
                          <a:solidFill>
                            <a:srgbClr val="14151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7ADD5F17">
              <v:line id="Line 5"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141515" strokeweight="1pt" from="41pt,185.15pt" to="583.2pt,185.25pt" w14:anchorId="401E7E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">
                <w10:wrap anchorx="page" anchory="page"/>
              </v:line>
            </w:pict>
          </mc:Fallback>
        </mc:AlternateContent>
      </w:r>
    </w:p>
    <w:p w14:paraId="246C378E" w14:textId="77777777" w:rsidR="00B97433" w:rsidRDefault="00B97433" w:rsidP="00A807AA">
      <w:pPr>
        <w:pStyle w:val="Heading1"/>
        <w:spacing w:before="216"/>
        <w:ind w:left="172" w:firstLine="537"/>
        <w:jc w:val="both"/>
        <w:rPr>
          <w:u w:val="thick"/>
        </w:rPr>
      </w:pPr>
    </w:p>
    <w:p w14:paraId="0BF585A7" w14:textId="3C13C472" w:rsidR="00A807AA" w:rsidRDefault="00B2358D" w:rsidP="00A807AA">
      <w:pPr>
        <w:pStyle w:val="Heading1"/>
        <w:spacing w:before="216"/>
        <w:ind w:left="172" w:firstLine="537"/>
        <w:jc w:val="both"/>
        <w:rPr>
          <w:u w:val="thick"/>
        </w:rPr>
      </w:pPr>
      <w:r w:rsidRPr="00EF5B6A">
        <w:rPr>
          <w:u w:val="thick"/>
        </w:rPr>
        <w:t>Place</w:t>
      </w:r>
      <w:r w:rsidRPr="00EF5B6A">
        <w:rPr>
          <w:spacing w:val="-1"/>
          <w:u w:val="thick"/>
        </w:rPr>
        <w:t xml:space="preserve"> </w:t>
      </w:r>
      <w:r w:rsidRPr="00EF5B6A">
        <w:rPr>
          <w:u w:val="thick"/>
        </w:rPr>
        <w:t>of</w:t>
      </w:r>
      <w:r w:rsidRPr="00EF5B6A">
        <w:rPr>
          <w:spacing w:val="-2"/>
          <w:u w:val="thick"/>
        </w:rPr>
        <w:t xml:space="preserve"> </w:t>
      </w:r>
      <w:r w:rsidRPr="00EF5B6A">
        <w:rPr>
          <w:u w:val="thick"/>
        </w:rPr>
        <w:t>Work</w:t>
      </w:r>
      <w:r w:rsidRPr="00EF5B6A">
        <w:rPr>
          <w:spacing w:val="-2"/>
          <w:u w:val="thick"/>
        </w:rPr>
        <w:t xml:space="preserve"> </w:t>
      </w:r>
      <w:r w:rsidRPr="00EF5B6A">
        <w:rPr>
          <w:u w:val="thick"/>
        </w:rPr>
        <w:t>and</w:t>
      </w:r>
      <w:r w:rsidRPr="00EF5B6A">
        <w:rPr>
          <w:spacing w:val="-2"/>
          <w:u w:val="thick"/>
        </w:rPr>
        <w:t xml:space="preserve"> </w:t>
      </w:r>
      <w:r w:rsidRPr="00EF5B6A">
        <w:rPr>
          <w:u w:val="thick"/>
        </w:rPr>
        <w:t>Mobility</w:t>
      </w:r>
    </w:p>
    <w:p w14:paraId="66026246" w14:textId="77777777" w:rsidR="00434250" w:rsidRPr="00434250" w:rsidRDefault="00434250" w:rsidP="00A807AA">
      <w:pPr>
        <w:pStyle w:val="Heading1"/>
        <w:spacing w:before="216"/>
        <w:ind w:left="172" w:firstLine="537"/>
        <w:jc w:val="both"/>
        <w:rPr>
          <w:u w:val="thick"/>
        </w:rPr>
      </w:pPr>
    </w:p>
    <w:p w14:paraId="3DE1544D" w14:textId="0198E684" w:rsidR="00281545" w:rsidRPr="00EF5B6A" w:rsidRDefault="00B2358D" w:rsidP="00A807AA">
      <w:pPr>
        <w:pStyle w:val="BodyText"/>
        <w:spacing w:before="90"/>
        <w:ind w:left="709" w:right="702"/>
        <w:jc w:val="both"/>
      </w:pPr>
      <w:r w:rsidRPr="00306F85">
        <w:t>You shall be based in</w:t>
      </w:r>
      <w:r w:rsidRPr="00306F85">
        <w:rPr>
          <w:spacing w:val="1"/>
        </w:rPr>
        <w:t xml:space="preserve"> </w:t>
      </w:r>
      <w:r w:rsidR="0014161D" w:rsidRPr="0014161D">
        <w:rPr>
          <w:b/>
          <w:bCs/>
        </w:rPr>
        <w:t xml:space="preserve">Jaipur</w:t>
      </w:r>
      <w:r w:rsidR="0014161D">
        <w:t>,</w:t>
      </w:r>
      <w:r w:rsidRPr="00306F85">
        <w:t xml:space="preserve"> but </w:t>
      </w:r>
      <w:r w:rsidR="00F81C6B" w:rsidRPr="00306F85">
        <w:t>the Company may, at its sole discretion, depute, assign</w:t>
      </w:r>
      <w:r w:rsidR="7501EA31" w:rsidRPr="00306F85">
        <w:t>,</w:t>
      </w:r>
      <w:r w:rsidR="00F81C6B" w:rsidRPr="00306F85">
        <w:t xml:space="preserve"> and/or transfer </w:t>
      </w:r>
      <w:r w:rsidR="002A6E00" w:rsidRPr="00306F85">
        <w:t xml:space="preserve">you </w:t>
      </w:r>
      <w:r w:rsidR="00F81C6B" w:rsidRPr="00306F85">
        <w:t xml:space="preserve">(or </w:t>
      </w:r>
      <w:r w:rsidR="002A6E00" w:rsidRPr="00306F85">
        <w:t>your</w:t>
      </w:r>
      <w:r w:rsidR="00F81C6B" w:rsidRPr="00306F85">
        <w:t xml:space="preserve"> employment) to any other office of</w:t>
      </w:r>
      <w:r w:rsidR="002A6E00" w:rsidRPr="00306F85">
        <w:t xml:space="preserve"> the Company</w:t>
      </w:r>
      <w:r w:rsidR="00F81C6B" w:rsidRPr="00306F85">
        <w:t xml:space="preserve"> in India or overseas or to any </w:t>
      </w:r>
      <w:r w:rsidR="002A6E00" w:rsidRPr="00306F85">
        <w:t>a</w:t>
      </w:r>
      <w:r w:rsidR="00F81C6B" w:rsidRPr="00306F85">
        <w:t xml:space="preserve">ffiliate of the </w:t>
      </w:r>
      <w:r w:rsidR="002A6E00" w:rsidRPr="00306F85">
        <w:t>Company</w:t>
      </w:r>
      <w:r w:rsidR="00F81C6B" w:rsidRPr="00306F85">
        <w:t xml:space="preserve"> as it may deem appropriate. In such case, </w:t>
      </w:r>
      <w:r w:rsidR="002A6E00" w:rsidRPr="00306F85">
        <w:t xml:space="preserve">you </w:t>
      </w:r>
      <w:r w:rsidR="00F81C6B" w:rsidRPr="00306F85">
        <w:t xml:space="preserve">shall also be bound by any policy of such other office or </w:t>
      </w:r>
      <w:r w:rsidR="002A6E00" w:rsidRPr="00306F85">
        <w:t>a</w:t>
      </w:r>
      <w:r w:rsidR="00F81C6B" w:rsidRPr="00306F85">
        <w:t xml:space="preserve">ffiliate, in existence at the date of this </w:t>
      </w:r>
      <w:r w:rsidR="002A6E00" w:rsidRPr="00306F85">
        <w:t>a</w:t>
      </w:r>
      <w:r w:rsidR="00F81C6B" w:rsidRPr="00306F85">
        <w:t xml:space="preserve">greement or that may be subsequently framed by the </w:t>
      </w:r>
      <w:r w:rsidR="002A6E00" w:rsidRPr="00306F85">
        <w:t>Company</w:t>
      </w:r>
      <w:r w:rsidR="00F81C6B" w:rsidRPr="00306F85">
        <w:t xml:space="preserve"> or the </w:t>
      </w:r>
      <w:r w:rsidR="002A6E00" w:rsidRPr="00306F85">
        <w:t>a</w:t>
      </w:r>
      <w:r w:rsidR="00F81C6B" w:rsidRPr="00306F85">
        <w:t xml:space="preserve">ffiliate. </w:t>
      </w:r>
      <w:r w:rsidR="001152ED" w:rsidRPr="00306F85">
        <w:t>You shall be expected to w</w:t>
      </w:r>
      <w:r w:rsidR="00BA3C92" w:rsidRPr="00306F85">
        <w:t xml:space="preserve">ork a minimum of </w:t>
      </w:r>
      <w:r w:rsidR="0037762C" w:rsidRPr="00306F85">
        <w:t>nine (</w:t>
      </w:r>
      <w:r w:rsidR="00BA3C92" w:rsidRPr="00306F85">
        <w:t>9</w:t>
      </w:r>
      <w:r w:rsidR="0037762C" w:rsidRPr="00306F85">
        <w:t>)</w:t>
      </w:r>
      <w:r w:rsidR="00BA3C92" w:rsidRPr="00306F85">
        <w:t xml:space="preserve"> hours (includ</w:t>
      </w:r>
      <w:r w:rsidR="6CE65216" w:rsidRPr="00306F85">
        <w:t>ing</w:t>
      </w:r>
      <w:r w:rsidR="00BA3C92" w:rsidRPr="00306F85">
        <w:t xml:space="preserve"> 45 minutes of break)</w:t>
      </w:r>
      <w:r w:rsidR="00D436C5" w:rsidRPr="00306F85">
        <w:t xml:space="preserve"> for </w:t>
      </w:r>
      <w:r w:rsidR="0037762C" w:rsidRPr="00306F85">
        <w:t>five (5) days a week. Saturday and Sundays are generally</w:t>
      </w:r>
      <w:r w:rsidR="002802D0" w:rsidRPr="00306F85">
        <w:t xml:space="preserve"> non-working days and in case o</w:t>
      </w:r>
      <w:r w:rsidR="00E96000" w:rsidRPr="00306F85">
        <w:t>f necessity to meet business requirements</w:t>
      </w:r>
      <w:r w:rsidR="002802D0" w:rsidRPr="00306F85">
        <w:t>, you shall be required to co-operate</w:t>
      </w:r>
      <w:r w:rsidR="00E96000" w:rsidRPr="00306F85">
        <w:t xml:space="preserve"> and work on such weekends/ holidays</w:t>
      </w:r>
      <w:r w:rsidR="002802D0" w:rsidRPr="00306F85">
        <w:t xml:space="preserve"> accordingly.</w:t>
      </w:r>
      <w:r w:rsidR="00F36D08" w:rsidRPr="00306F85">
        <w:t xml:space="preserve"> </w:t>
      </w:r>
      <w:r w:rsidR="003F04FD" w:rsidRPr="00306F85">
        <w:t>You can avail compensatory</w:t>
      </w:r>
      <w:r w:rsidR="00966304" w:rsidRPr="00306F85">
        <w:t xml:space="preserve"> time-off in case you have worked on </w:t>
      </w:r>
      <w:r w:rsidR="00A57A45" w:rsidRPr="00306F85">
        <w:t>weekends/ holidays</w:t>
      </w:r>
      <w:r w:rsidR="00A57A45" w:rsidRPr="00EF5B6A">
        <w:t>.</w:t>
      </w:r>
      <w:r w:rsidR="00966304" w:rsidRPr="00EF5B6A">
        <w:t xml:space="preserve"> </w:t>
      </w:r>
    </w:p>
    <w:p w14:paraId="086BF36E" w14:textId="77777777" w:rsidR="00281545" w:rsidRPr="00EF5B6A" w:rsidRDefault="00281545" w:rsidP="001A0F99">
      <w:pPr>
        <w:pStyle w:val="BodyText"/>
        <w:jc w:val="both"/>
      </w:pPr>
    </w:p>
    <w:p w14:paraId="639529DE" w14:textId="77777777" w:rsidR="00EF5B6A" w:rsidRDefault="00EF5B6A" w:rsidP="001A0F99">
      <w:pPr>
        <w:pStyle w:val="Heading1"/>
        <w:ind w:left="227"/>
        <w:jc w:val="both"/>
        <w:rPr>
          <w:u w:val="thick"/>
        </w:rPr>
      </w:pPr>
    </w:p>
    <w:p w14:paraId="30667431" w14:textId="0DA08EDB" w:rsidR="00281545" w:rsidRDefault="00B2358D" w:rsidP="00B97433">
      <w:pPr>
        <w:pStyle w:val="Heading1"/>
        <w:ind w:left="0" w:firstLine="709"/>
        <w:jc w:val="both"/>
        <w:rPr>
          <w:u w:val="thick"/>
        </w:rPr>
      </w:pPr>
      <w:r w:rsidRPr="00EF5B6A">
        <w:rPr>
          <w:u w:val="thick"/>
        </w:rPr>
        <w:t>Non-Disclosure</w:t>
      </w:r>
      <w:r w:rsidRPr="00EF5B6A">
        <w:rPr>
          <w:spacing w:val="-3"/>
          <w:u w:val="thick"/>
        </w:rPr>
        <w:t xml:space="preserve"> </w:t>
      </w:r>
      <w:r w:rsidRPr="00EF5B6A">
        <w:rPr>
          <w:u w:val="thick"/>
        </w:rPr>
        <w:t>and</w:t>
      </w:r>
      <w:r w:rsidRPr="00EF5B6A">
        <w:rPr>
          <w:spacing w:val="-3"/>
          <w:u w:val="thick"/>
        </w:rPr>
        <w:t xml:space="preserve"> </w:t>
      </w:r>
      <w:r w:rsidRPr="00EF5B6A">
        <w:rPr>
          <w:u w:val="thick"/>
        </w:rPr>
        <w:t>Intellectual</w:t>
      </w:r>
      <w:r w:rsidRPr="00EF5B6A">
        <w:rPr>
          <w:spacing w:val="-3"/>
          <w:u w:val="thick"/>
        </w:rPr>
        <w:t xml:space="preserve"> </w:t>
      </w:r>
      <w:r w:rsidRPr="00EF5B6A">
        <w:rPr>
          <w:u w:val="thick"/>
        </w:rPr>
        <w:t>Property</w:t>
      </w:r>
      <w:r w:rsidRPr="00EF5B6A">
        <w:rPr>
          <w:spacing w:val="-2"/>
          <w:u w:val="thick"/>
        </w:rPr>
        <w:t xml:space="preserve"> </w:t>
      </w:r>
      <w:r w:rsidRPr="00EF5B6A">
        <w:rPr>
          <w:u w:val="thick"/>
        </w:rPr>
        <w:t>Rights</w:t>
      </w:r>
    </w:p>
    <w:p w14:paraId="657D6A27" w14:textId="77777777" w:rsidR="00434250" w:rsidRPr="00EF5B6A" w:rsidRDefault="00434250" w:rsidP="00B97433">
      <w:pPr>
        <w:pStyle w:val="Heading1"/>
        <w:ind w:left="0" w:firstLine="709"/>
        <w:jc w:val="both"/>
      </w:pPr>
    </w:p>
    <w:p w14:paraId="65843C3D" w14:textId="77777777" w:rsidR="00281545" w:rsidRPr="00EF5B6A" w:rsidRDefault="00B2358D" w:rsidP="00B97433">
      <w:pPr>
        <w:pStyle w:val="BodyText"/>
        <w:spacing w:before="91"/>
        <w:ind w:left="709" w:right="702"/>
        <w:jc w:val="both"/>
      </w:pPr>
      <w:r w:rsidRPr="00EF5B6A">
        <w:t>As a condition of your employment, you will be required to sign the company’s standard form of</w:t>
      </w:r>
      <w:r w:rsidRPr="00EF5B6A">
        <w:rPr>
          <w:spacing w:val="1"/>
        </w:rPr>
        <w:t xml:space="preserve"> </w:t>
      </w:r>
      <w:r w:rsidRPr="00EF5B6A">
        <w:t>employee non-disclosure and intellectual property assignment agreement at the time of your</w:t>
      </w:r>
      <w:r w:rsidRPr="00EF5B6A">
        <w:rPr>
          <w:spacing w:val="1"/>
        </w:rPr>
        <w:t xml:space="preserve"> </w:t>
      </w:r>
      <w:r w:rsidRPr="00EF5B6A">
        <w:t>joining. The company retains ownership of intellectual property rights relating to copyrights</w:t>
      </w:r>
      <w:r w:rsidRPr="00EF5B6A">
        <w:rPr>
          <w:spacing w:val="1"/>
        </w:rPr>
        <w:t xml:space="preserve"> </w:t>
      </w:r>
      <w:r w:rsidRPr="00EF5B6A">
        <w:t>concerning works undertaken while in the employment of the company. You are also not allowed</w:t>
      </w:r>
      <w:r w:rsidRPr="00EF5B6A">
        <w:rPr>
          <w:spacing w:val="-57"/>
        </w:rPr>
        <w:t xml:space="preserve"> </w:t>
      </w:r>
      <w:r w:rsidRPr="00EF5B6A">
        <w:t>to carry portable storage</w:t>
      </w:r>
      <w:r w:rsidRPr="00EF5B6A">
        <w:rPr>
          <w:spacing w:val="1"/>
        </w:rPr>
        <w:t xml:space="preserve"> </w:t>
      </w:r>
      <w:r w:rsidRPr="00EF5B6A">
        <w:t>devices</w:t>
      </w:r>
      <w:r w:rsidRPr="00EF5B6A">
        <w:rPr>
          <w:spacing w:val="1"/>
        </w:rPr>
        <w:t xml:space="preserve"> </w:t>
      </w:r>
      <w:r w:rsidRPr="00EF5B6A">
        <w:t>in and</w:t>
      </w:r>
      <w:r w:rsidRPr="00EF5B6A">
        <w:rPr>
          <w:spacing w:val="-1"/>
        </w:rPr>
        <w:t xml:space="preserve"> </w:t>
      </w:r>
      <w:r w:rsidRPr="00EF5B6A">
        <w:t>outside</w:t>
      </w:r>
      <w:r w:rsidRPr="00EF5B6A">
        <w:rPr>
          <w:spacing w:val="1"/>
        </w:rPr>
        <w:t xml:space="preserve"> </w:t>
      </w:r>
      <w:r w:rsidRPr="00EF5B6A">
        <w:t>of</w:t>
      </w:r>
      <w:r w:rsidRPr="00EF5B6A">
        <w:rPr>
          <w:spacing w:val="-1"/>
        </w:rPr>
        <w:t xml:space="preserve"> </w:t>
      </w:r>
      <w:r w:rsidRPr="00EF5B6A">
        <w:t>the</w:t>
      </w:r>
      <w:r w:rsidRPr="00EF5B6A">
        <w:rPr>
          <w:spacing w:val="-1"/>
        </w:rPr>
        <w:t xml:space="preserve"> </w:t>
      </w:r>
      <w:r w:rsidRPr="00EF5B6A">
        <w:t>company</w:t>
      </w:r>
      <w:r w:rsidRPr="00EF5B6A">
        <w:rPr>
          <w:spacing w:val="-1"/>
        </w:rPr>
        <w:t xml:space="preserve"> </w:t>
      </w:r>
      <w:r w:rsidRPr="00EF5B6A">
        <w:t>premises.</w:t>
      </w:r>
    </w:p>
    <w:p w14:paraId="30505742" w14:textId="77777777" w:rsidR="00E96000" w:rsidRPr="00EF5B6A" w:rsidRDefault="00E96000" w:rsidP="001A0F99">
      <w:pPr>
        <w:pStyle w:val="BodyText"/>
        <w:spacing w:before="91"/>
        <w:ind w:left="227" w:right="1439"/>
        <w:jc w:val="both"/>
      </w:pPr>
    </w:p>
    <w:p w14:paraId="76D5693F" w14:textId="6E87E195" w:rsidR="00E96000" w:rsidRDefault="00E96000" w:rsidP="00B97433">
      <w:pPr>
        <w:pStyle w:val="BodyText"/>
        <w:spacing w:before="91"/>
        <w:ind w:left="709" w:right="1439"/>
        <w:jc w:val="both"/>
        <w:rPr>
          <w:b/>
          <w:bCs/>
          <w:u w:val="single"/>
        </w:rPr>
      </w:pPr>
      <w:r w:rsidRPr="00EF5B6A">
        <w:rPr>
          <w:b/>
          <w:bCs/>
          <w:u w:val="single"/>
        </w:rPr>
        <w:t>Non-Compete</w:t>
      </w:r>
    </w:p>
    <w:p w14:paraId="18846E48" w14:textId="77777777" w:rsidR="00434250" w:rsidRPr="00EF5B6A" w:rsidRDefault="00434250" w:rsidP="00B97433">
      <w:pPr>
        <w:pStyle w:val="BodyText"/>
        <w:spacing w:before="91"/>
        <w:ind w:left="709" w:right="1439"/>
        <w:jc w:val="both"/>
        <w:rPr>
          <w:b/>
          <w:bCs/>
          <w:u w:val="single"/>
        </w:rPr>
      </w:pPr>
    </w:p>
    <w:p w14:paraId="2A626799" w14:textId="77777777" w:rsidR="001C167E" w:rsidRPr="00306F85" w:rsidRDefault="00FB5022" w:rsidP="00B97433">
      <w:pPr>
        <w:pStyle w:val="BodyText"/>
        <w:spacing w:before="91"/>
        <w:ind w:left="709" w:right="702"/>
        <w:jc w:val="both"/>
      </w:pPr>
      <w:r w:rsidRPr="00306F85">
        <w:t xml:space="preserve">During the term of this Agreement, you shall engage in no business or other activities which are, directly or indirectly, competitive with the business activities of the Company without obtaining the prior written consent of the Company. </w:t>
      </w:r>
    </w:p>
    <w:p w14:paraId="0B33BF16" w14:textId="77777777" w:rsidR="001C167E" w:rsidRPr="00306F85" w:rsidRDefault="001C167E" w:rsidP="001A0F99">
      <w:pPr>
        <w:pStyle w:val="BodyText"/>
        <w:spacing w:before="91"/>
        <w:ind w:left="227" w:right="1439"/>
        <w:jc w:val="both"/>
      </w:pPr>
    </w:p>
    <w:p w14:paraId="4B5D74C4" w14:textId="77777777" w:rsidR="00B97433" w:rsidRDefault="001C167E" w:rsidP="00B97433">
      <w:pPr>
        <w:pStyle w:val="BodyText"/>
        <w:spacing w:before="91"/>
        <w:ind w:left="709" w:right="1439"/>
        <w:jc w:val="both"/>
      </w:pPr>
      <w:r w:rsidRPr="00306F85">
        <w:rPr>
          <w:b/>
          <w:bCs/>
          <w:u w:val="single"/>
        </w:rPr>
        <w:t>Non-Solicitation</w:t>
      </w:r>
      <w:r w:rsidRPr="00306F85">
        <w:t xml:space="preserve"> </w:t>
      </w:r>
    </w:p>
    <w:p w14:paraId="76800DEA" w14:textId="77777777" w:rsidR="00B97433" w:rsidRDefault="00B97433" w:rsidP="00452011">
      <w:pPr>
        <w:pStyle w:val="BodyText"/>
        <w:spacing w:before="91"/>
        <w:ind w:right="1439"/>
        <w:jc w:val="both"/>
      </w:pPr>
    </w:p>
    <w:p w14:paraId="7B3B8C01" w14:textId="764DC561" w:rsidR="00E96000" w:rsidRPr="00EF5B6A" w:rsidRDefault="00FB5022" w:rsidP="00B97433">
      <w:pPr>
        <w:pStyle w:val="BodyText"/>
        <w:spacing w:before="91"/>
        <w:ind w:left="709" w:right="702"/>
        <w:jc w:val="both"/>
      </w:pPr>
      <w:r w:rsidRPr="00306F85">
        <w:t>Y</w:t>
      </w:r>
      <w:r w:rsidR="001C167E" w:rsidRPr="00306F85">
        <w:t xml:space="preserve">ou </w:t>
      </w:r>
      <w:r w:rsidRPr="00306F85">
        <w:t xml:space="preserve">agree that for a period of </w:t>
      </w:r>
      <w:r w:rsidR="007C1C70">
        <w:t xml:space="preserve">Three </w:t>
      </w:r>
      <w:r w:rsidRPr="00306F85">
        <w:t>(</w:t>
      </w:r>
      <w:r w:rsidR="007C1C70">
        <w:t>3</w:t>
      </w:r>
      <w:r w:rsidRPr="00306F85">
        <w:t>) year</w:t>
      </w:r>
      <w:r w:rsidR="007C1C70">
        <w:t>s</w:t>
      </w:r>
      <w:r w:rsidRPr="00306F85">
        <w:t xml:space="preserve"> after termination of this </w:t>
      </w:r>
      <w:r w:rsidR="001C167E" w:rsidRPr="00306F85">
        <w:t>a</w:t>
      </w:r>
      <w:r w:rsidRPr="00306F85">
        <w:t xml:space="preserve">greement, You shall not: (i) divert or attempt to divert from the </w:t>
      </w:r>
      <w:r w:rsidR="001C167E" w:rsidRPr="00306F85">
        <w:t xml:space="preserve">Company </w:t>
      </w:r>
      <w:r w:rsidRPr="00306F85">
        <w:t>any business of any kind in which it is engaged, including, without limitation, the solicitation of or interference with any of its suppliers or c</w:t>
      </w:r>
      <w:r w:rsidR="001C167E" w:rsidRPr="00306F85">
        <w:t>lients</w:t>
      </w:r>
      <w:r w:rsidRPr="00306F85">
        <w:t xml:space="preserve">, or (ii) employ, solicit for employment, or recommend for employment any person employed by the </w:t>
      </w:r>
      <w:r w:rsidR="001C167E" w:rsidRPr="00306F85">
        <w:t>Company</w:t>
      </w:r>
      <w:r w:rsidRPr="00306F85">
        <w:t xml:space="preserve">, during the service </w:t>
      </w:r>
      <w:r w:rsidR="001C167E" w:rsidRPr="00306F85">
        <w:t>p</w:t>
      </w:r>
      <w:r w:rsidRPr="00306F85">
        <w:t xml:space="preserve">eriod and for a period of </w:t>
      </w:r>
      <w:r w:rsidR="007C1C70">
        <w:t>Three</w:t>
      </w:r>
      <w:r w:rsidR="001C167E" w:rsidRPr="00306F85">
        <w:t xml:space="preserve"> </w:t>
      </w:r>
      <w:r w:rsidR="007C1C70">
        <w:t>(3)</w:t>
      </w:r>
      <w:r w:rsidRPr="00306F85">
        <w:t xml:space="preserve"> year</w:t>
      </w:r>
      <w:r w:rsidR="007C1C70">
        <w:t>s</w:t>
      </w:r>
      <w:r w:rsidR="001C167E" w:rsidRPr="00306F85">
        <w:t xml:space="preserve"> </w:t>
      </w:r>
      <w:r w:rsidRPr="00306F85">
        <w:t>thereafter.</w:t>
      </w:r>
    </w:p>
    <w:p w14:paraId="1D07D218" w14:textId="77777777" w:rsidR="00281545" w:rsidRDefault="00281545" w:rsidP="001A0F99">
      <w:pPr>
        <w:pStyle w:val="BodyText"/>
        <w:spacing w:before="7"/>
        <w:jc w:val="both"/>
      </w:pPr>
    </w:p>
    <w:p w14:paraId="648F8E4D" w14:textId="77777777" w:rsidR="008367FD" w:rsidRDefault="008367FD" w:rsidP="001A0F99">
      <w:pPr>
        <w:pStyle w:val="BodyText"/>
        <w:spacing w:before="7"/>
        <w:jc w:val="both"/>
      </w:pPr>
    </w:p>
    <w:p w14:paraId="00429EDE" w14:textId="77777777" w:rsidR="008367FD" w:rsidRDefault="008367FD" w:rsidP="001A0F99">
      <w:pPr>
        <w:pStyle w:val="BodyText"/>
        <w:spacing w:before="7"/>
        <w:jc w:val="both"/>
      </w:pPr>
    </w:p>
    <w:p w14:paraId="13C2F2D4" w14:textId="77777777" w:rsidR="008367FD" w:rsidRDefault="008367FD" w:rsidP="001A0F99">
      <w:pPr>
        <w:pStyle w:val="BodyText"/>
        <w:spacing w:before="7"/>
        <w:jc w:val="both"/>
      </w:pPr>
    </w:p>
    <w:p w14:paraId="14853501" w14:textId="77777777" w:rsidR="008367FD" w:rsidRPr="00EF5B6A" w:rsidRDefault="008367FD" w:rsidP="001A0F99">
      <w:pPr>
        <w:pStyle w:val="BodyText"/>
        <w:spacing w:before="7"/>
        <w:jc w:val="both"/>
      </w:pPr>
    </w:p>
    <w:p w14:paraId="5013A5B4" w14:textId="77777777" w:rsidR="00281545" w:rsidRPr="00EF5B6A" w:rsidRDefault="00B2358D" w:rsidP="00B97433">
      <w:pPr>
        <w:pStyle w:val="Heading1"/>
        <w:spacing w:before="1"/>
        <w:ind w:left="0" w:firstLine="709"/>
        <w:jc w:val="both"/>
        <w:rPr>
          <w:u w:val="single"/>
        </w:rPr>
      </w:pPr>
      <w:r w:rsidRPr="00EF5B6A">
        <w:rPr>
          <w:u w:val="single"/>
        </w:rPr>
        <w:t>Notice</w:t>
      </w:r>
      <w:r w:rsidRPr="00EF5B6A">
        <w:rPr>
          <w:spacing w:val="-3"/>
          <w:u w:val="single"/>
        </w:rPr>
        <w:t xml:space="preserve"> </w:t>
      </w:r>
      <w:r w:rsidRPr="00EF5B6A">
        <w:rPr>
          <w:u w:val="single"/>
        </w:rPr>
        <w:t>Period</w:t>
      </w:r>
      <w:r w:rsidRPr="00EF5B6A">
        <w:rPr>
          <w:spacing w:val="-1"/>
          <w:u w:val="single"/>
        </w:rPr>
        <w:t xml:space="preserve"> </w:t>
      </w:r>
      <w:r w:rsidRPr="00EF5B6A">
        <w:rPr>
          <w:u w:val="single"/>
        </w:rPr>
        <w:t>and</w:t>
      </w:r>
      <w:r w:rsidRPr="00EF5B6A">
        <w:rPr>
          <w:spacing w:val="-3"/>
          <w:u w:val="single"/>
        </w:rPr>
        <w:t xml:space="preserve"> </w:t>
      </w:r>
      <w:r w:rsidRPr="00EF5B6A">
        <w:rPr>
          <w:u w:val="single"/>
        </w:rPr>
        <w:t>Termination</w:t>
      </w:r>
    </w:p>
    <w:p w14:paraId="0663B037" w14:textId="77777777" w:rsidR="00A53B00" w:rsidRPr="00EF5B6A" w:rsidRDefault="00A53B00" w:rsidP="001A0F99">
      <w:pPr>
        <w:pStyle w:val="Heading1"/>
        <w:spacing w:before="1"/>
        <w:ind w:left="172"/>
        <w:jc w:val="both"/>
      </w:pPr>
    </w:p>
    <w:p w14:paraId="559B93D8" w14:textId="5B57AF81" w:rsidR="00EF4E27" w:rsidRPr="00EF4E27" w:rsidRDefault="00EF4E27" w:rsidP="00EF4E27">
      <w:pPr>
        <w:pStyle w:val="BodyText"/>
        <w:spacing w:before="90"/>
        <w:ind w:left="709" w:right="702"/>
        <w:jc w:val="both"/>
        <w:rPr>
          <w:color w:val="1F1E1D"/>
          <w:sz w:val="22"/>
          <w:szCs w:val="22"/>
        </w:rPr>
      </w:pPr>
      <w:r w:rsidRPr="00EF4E27">
        <w:rPr>
          <w:color w:val="1F1E1D"/>
          <w:sz w:val="22"/>
          <w:szCs w:val="22"/>
        </w:rPr>
        <w:lastRenderedPageBreak/>
        <w:t xml:space="preserve">Consequent to confirmation and within two months of </w:t>
      </w:r>
      <w:r>
        <w:rPr>
          <w:color w:val="1F1E1D"/>
          <w:sz w:val="22"/>
          <w:szCs w:val="22"/>
        </w:rPr>
        <w:t xml:space="preserve">internship or probation </w:t>
      </w:r>
      <w:r w:rsidRPr="00EF4E27">
        <w:rPr>
          <w:color w:val="1F1E1D"/>
          <w:sz w:val="22"/>
          <w:szCs w:val="22"/>
        </w:rPr>
        <w:t>confirmation, in the case you decide to leave the services of the Company, you will be required to</w:t>
      </w:r>
      <w:r w:rsidR="004479E2">
        <w:rPr>
          <w:color w:val="1F1E1D"/>
          <w:sz w:val="22"/>
          <w:szCs w:val="22"/>
        </w:rPr>
        <w:t xml:space="preserve"> pay </w:t>
      </w:r>
      <w:r w:rsidR="004479E2" w:rsidRPr="00EF4E27">
        <w:rPr>
          <w:color w:val="1F1E1D"/>
          <w:sz w:val="22"/>
          <w:szCs w:val="22"/>
        </w:rPr>
        <w:t xml:space="preserve">the entire indemnification </w:t>
      </w:r>
      <w:r w:rsidR="004479E2">
        <w:rPr>
          <w:color w:val="1F1E1D"/>
          <w:sz w:val="22"/>
          <w:szCs w:val="22"/>
        </w:rPr>
        <w:t xml:space="preserve">of </w:t>
      </w:r>
      <w:r w:rsidR="004479E2" w:rsidRPr="00EF4E27">
        <w:rPr>
          <w:color w:val="1F1E1D"/>
          <w:sz w:val="22"/>
          <w:szCs w:val="22"/>
        </w:rPr>
        <w:t xml:space="preserve">the company a sum total of the amount you have received as stipend </w:t>
      </w:r>
      <w:r w:rsidR="004479E2">
        <w:rPr>
          <w:color w:val="1F1E1D"/>
          <w:sz w:val="22"/>
          <w:szCs w:val="22"/>
        </w:rPr>
        <w:t>and</w:t>
      </w:r>
      <w:r w:rsidR="004479E2" w:rsidRPr="00EF4E27">
        <w:rPr>
          <w:color w:val="1F1E1D"/>
          <w:sz w:val="22"/>
          <w:szCs w:val="22"/>
        </w:rPr>
        <w:t xml:space="preserve"> as salary (Cost to Company) starting from the period you have joined the company in lieu of the notice period</w:t>
      </w:r>
      <w:r w:rsidR="004479E2">
        <w:rPr>
          <w:color w:val="1F1E1D"/>
          <w:sz w:val="22"/>
          <w:szCs w:val="22"/>
        </w:rPr>
        <w:t xml:space="preserve"> along</w:t>
      </w:r>
      <w:r w:rsidR="00B9407D">
        <w:rPr>
          <w:color w:val="1F1E1D"/>
          <w:sz w:val="22"/>
          <w:szCs w:val="22"/>
        </w:rPr>
        <w:t xml:space="preserve"> </w:t>
      </w:r>
      <w:r w:rsidR="00B56358">
        <w:rPr>
          <w:color w:val="1F1E1D"/>
          <w:sz w:val="22"/>
          <w:szCs w:val="22"/>
        </w:rPr>
        <w:t>with</w:t>
      </w:r>
      <w:r w:rsidRPr="00EF4E27">
        <w:rPr>
          <w:color w:val="1F1E1D"/>
          <w:sz w:val="22"/>
          <w:szCs w:val="22"/>
        </w:rPr>
        <w:t xml:space="preserve"> 60 (sixty) days prior notice to the Company or must pay an amount equivalent to 60 (sixty) days' gross salary</w:t>
      </w:r>
      <w:r w:rsidR="004479E2">
        <w:rPr>
          <w:color w:val="1F1E1D"/>
          <w:sz w:val="22"/>
          <w:szCs w:val="22"/>
        </w:rPr>
        <w:t>.</w:t>
      </w:r>
      <w:r w:rsidR="00350E16">
        <w:rPr>
          <w:color w:val="1F1E1D"/>
          <w:sz w:val="22"/>
          <w:szCs w:val="22"/>
        </w:rPr>
        <w:t xml:space="preserve"> </w:t>
      </w:r>
      <w:r w:rsidRPr="00EF4E27">
        <w:rPr>
          <w:color w:val="1F1E1D"/>
          <w:sz w:val="22"/>
          <w:szCs w:val="22"/>
        </w:rPr>
        <w:t>Similarly, if the Company decides to discontinue your services consequent to confirmation, it may do so by serving 60 (sixty) days prior notice or on payment of an amount equivalent to 60 (sixty) days' gross salary/remuneration in lieu of the notice period</w:t>
      </w:r>
      <w:r w:rsidR="00EF75D0">
        <w:rPr>
          <w:color w:val="1F1E1D"/>
          <w:sz w:val="22"/>
          <w:szCs w:val="22"/>
        </w:rPr>
        <w:t xml:space="preserve"> as per management discretion.</w:t>
      </w:r>
    </w:p>
    <w:p w14:paraId="4C839737" w14:textId="77777777" w:rsidR="00EF4E27" w:rsidRPr="00EF4E27" w:rsidRDefault="00EF4E27" w:rsidP="00EF4E27">
      <w:pPr>
        <w:pStyle w:val="BodyText"/>
        <w:spacing w:before="90"/>
        <w:ind w:left="709" w:right="702"/>
        <w:jc w:val="both"/>
        <w:rPr>
          <w:color w:val="1F1E1D"/>
          <w:sz w:val="22"/>
          <w:szCs w:val="22"/>
        </w:rPr>
      </w:pPr>
    </w:p>
    <w:p w14:paraId="6F4CF956" w14:textId="349BE2C7" w:rsidR="00EF4E27" w:rsidRPr="00EF4E27" w:rsidRDefault="00EF4E27" w:rsidP="00EF4E27">
      <w:pPr>
        <w:pStyle w:val="BodyText"/>
        <w:spacing w:before="90"/>
        <w:ind w:left="709" w:right="702"/>
        <w:jc w:val="both"/>
        <w:rPr>
          <w:color w:val="1F1E1D"/>
          <w:sz w:val="22"/>
          <w:szCs w:val="22"/>
        </w:rPr>
      </w:pPr>
      <w:r w:rsidRPr="00EF4E27">
        <w:rPr>
          <w:color w:val="1F1E1D"/>
          <w:sz w:val="22"/>
          <w:szCs w:val="22"/>
        </w:rPr>
        <w:t>Consequent to confirmation and after two months since confirmation, in the case you decide to leave the services of the Company, you will be required to serve 60 (sixty) days prior notice to the Company or must pay an amount equivalent to 60 (sixty) days' gross salary/remuneration in lieu of the notice period. Similarly, if the Company decides to discontinue your services consequent to confirmation, it may do so by serving 60 (sixty) days prior notice or on payment of an amount equivalent to 60 (sixty) days' gross salary/remuneration in lieu of the notice period</w:t>
      </w:r>
      <w:r w:rsidR="002A2F6E">
        <w:rPr>
          <w:color w:val="1F1E1D"/>
          <w:sz w:val="22"/>
          <w:szCs w:val="22"/>
        </w:rPr>
        <w:t xml:space="preserve"> as per management discretion.</w:t>
      </w:r>
    </w:p>
    <w:p w14:paraId="770648B5" w14:textId="77777777" w:rsidR="00EF4E27" w:rsidRPr="00EF4E27" w:rsidRDefault="00EF4E27" w:rsidP="00EF4E27">
      <w:pPr>
        <w:pStyle w:val="BodyText"/>
        <w:spacing w:before="90"/>
        <w:ind w:left="709" w:right="702"/>
        <w:jc w:val="both"/>
        <w:rPr>
          <w:color w:val="1F1E1D"/>
          <w:sz w:val="22"/>
          <w:szCs w:val="22"/>
        </w:rPr>
      </w:pPr>
    </w:p>
    <w:p w14:paraId="47203A52" w14:textId="77777777" w:rsidR="00EF4E27" w:rsidRPr="00EF4E27" w:rsidRDefault="00EF4E27" w:rsidP="00EF4E27">
      <w:pPr>
        <w:pStyle w:val="BodyText"/>
        <w:spacing w:before="90"/>
        <w:ind w:left="709" w:right="702"/>
        <w:jc w:val="both"/>
        <w:rPr>
          <w:color w:val="1F1E1D"/>
          <w:sz w:val="22"/>
          <w:szCs w:val="22"/>
        </w:rPr>
      </w:pPr>
      <w:r w:rsidRPr="00EF4E27">
        <w:rPr>
          <w:color w:val="1F1E1D"/>
          <w:sz w:val="22"/>
          <w:szCs w:val="22"/>
        </w:rPr>
        <w:t>However, the Company may unilaterally terminate the Employment without any notice or compensation in lieu thereof if you are caught engaging in dishonest or suspicious behavior/misconduct/theft of company products / false representations in the job application.</w:t>
      </w:r>
    </w:p>
    <w:p w14:paraId="3A6A2B4A" w14:textId="77777777" w:rsidR="00EF4E27" w:rsidRPr="00EF4E27" w:rsidRDefault="00EF4E27" w:rsidP="00EF4E27">
      <w:pPr>
        <w:pStyle w:val="BodyText"/>
        <w:spacing w:before="90"/>
        <w:ind w:left="709" w:right="702"/>
        <w:jc w:val="both"/>
        <w:rPr>
          <w:color w:val="1F1E1D"/>
          <w:sz w:val="22"/>
          <w:szCs w:val="22"/>
        </w:rPr>
      </w:pPr>
    </w:p>
    <w:p w14:paraId="143D8714" w14:textId="23108D85" w:rsidR="00281545" w:rsidRDefault="00EF4E27" w:rsidP="00350E16">
      <w:pPr>
        <w:pStyle w:val="BodyText"/>
        <w:spacing w:before="4"/>
        <w:ind w:left="709" w:right="702"/>
        <w:jc w:val="both"/>
        <w:rPr>
          <w:ins w:id="3" w:author="Neha Dubey" w:date="2023-08-24T17:04:00Z"/>
          <w:color w:val="1F1E1D"/>
          <w:sz w:val="22"/>
          <w:szCs w:val="22"/>
        </w:rPr>
      </w:pPr>
      <w:r w:rsidRPr="00EF4E27">
        <w:rPr>
          <w:color w:val="1F1E1D"/>
          <w:sz w:val="22"/>
          <w:szCs w:val="22"/>
        </w:rPr>
        <w:t>If there is any form of insufficiency / discrepancy/ false information provided during background verification, the probation period and confirmation thereto is subject to the decision of the Management, unless such insufficiency / discrepancy is rectified, and correct information is provided within a reasonable time-frame.</w:t>
      </w:r>
    </w:p>
    <w:p w14:paraId="094CF8ED" w14:textId="77777777" w:rsidR="00CA4B34" w:rsidRPr="00EF5B6A" w:rsidRDefault="00CA4B34" w:rsidP="00350E16">
      <w:pPr>
        <w:pStyle w:val="BodyText"/>
        <w:spacing w:before="4"/>
        <w:ind w:left="709" w:right="702"/>
        <w:jc w:val="both"/>
      </w:pPr>
    </w:p>
    <w:p w14:paraId="1773C1CA" w14:textId="77777777" w:rsidR="00281545" w:rsidRDefault="00B2358D" w:rsidP="007F128E">
      <w:pPr>
        <w:pStyle w:val="Heading1"/>
        <w:ind w:left="0" w:firstLine="709"/>
        <w:jc w:val="both"/>
        <w:rPr>
          <w:u w:val="thick"/>
        </w:rPr>
      </w:pPr>
      <w:r w:rsidRPr="00EF5B6A">
        <w:rPr>
          <w:u w:val="thick"/>
        </w:rPr>
        <w:t>Annual</w:t>
      </w:r>
      <w:r w:rsidRPr="00EF5B6A">
        <w:rPr>
          <w:spacing w:val="-1"/>
          <w:u w:val="thick"/>
        </w:rPr>
        <w:t xml:space="preserve"> </w:t>
      </w:r>
      <w:r w:rsidRPr="00EF5B6A">
        <w:rPr>
          <w:u w:val="thick"/>
        </w:rPr>
        <w:t>Leave</w:t>
      </w:r>
    </w:p>
    <w:p w14:paraId="0A6E115C" w14:textId="77777777" w:rsidR="00434250" w:rsidRPr="00EF5B6A" w:rsidRDefault="00434250" w:rsidP="007F128E">
      <w:pPr>
        <w:pStyle w:val="Heading1"/>
        <w:ind w:left="0" w:firstLine="709"/>
        <w:jc w:val="both"/>
      </w:pPr>
    </w:p>
    <w:p w14:paraId="4EDE2CB6" w14:textId="11FBF558" w:rsidR="00281545" w:rsidRPr="00EF5B6A" w:rsidRDefault="00B2358D" w:rsidP="007F128E">
      <w:pPr>
        <w:pStyle w:val="BodyText"/>
        <w:spacing w:before="90"/>
        <w:ind w:left="709" w:right="702"/>
        <w:jc w:val="both"/>
      </w:pPr>
      <w:r w:rsidRPr="00EF5B6A">
        <w:t>From the day of joining, you shall be entitled to annual leave according to company rules. The</w:t>
      </w:r>
      <w:r w:rsidRPr="00EF5B6A">
        <w:rPr>
          <w:spacing w:val="-57"/>
        </w:rPr>
        <w:t xml:space="preserve"> </w:t>
      </w:r>
      <w:r w:rsidRPr="00EF5B6A">
        <w:t>company’s</w:t>
      </w:r>
      <w:r w:rsidRPr="00EF5B6A">
        <w:rPr>
          <w:spacing w:val="-1"/>
        </w:rPr>
        <w:t xml:space="preserve"> </w:t>
      </w:r>
      <w:r w:rsidRPr="00EF5B6A">
        <w:t>holiday year runs</w:t>
      </w:r>
      <w:r w:rsidRPr="00EF5B6A">
        <w:rPr>
          <w:spacing w:val="-1"/>
        </w:rPr>
        <w:t xml:space="preserve"> </w:t>
      </w:r>
      <w:r w:rsidRPr="00EF5B6A">
        <w:t>from the</w:t>
      </w:r>
      <w:r w:rsidRPr="00EF5B6A">
        <w:rPr>
          <w:spacing w:val="-1"/>
        </w:rPr>
        <w:t xml:space="preserve"> </w:t>
      </w:r>
      <w:r w:rsidRPr="00EF5B6A">
        <w:t>first day</w:t>
      </w:r>
      <w:r w:rsidRPr="00EF5B6A">
        <w:rPr>
          <w:spacing w:val="-1"/>
        </w:rPr>
        <w:t xml:space="preserve"> </w:t>
      </w:r>
      <w:r w:rsidRPr="00EF5B6A">
        <w:t>of</w:t>
      </w:r>
      <w:r w:rsidRPr="00EF5B6A">
        <w:rPr>
          <w:spacing w:val="-1"/>
        </w:rPr>
        <w:t xml:space="preserve"> </w:t>
      </w:r>
      <w:r w:rsidRPr="00EF5B6A">
        <w:t>January</w:t>
      </w:r>
      <w:r w:rsidRPr="00EF5B6A">
        <w:rPr>
          <w:spacing w:val="-1"/>
        </w:rPr>
        <w:t xml:space="preserve"> </w:t>
      </w:r>
      <w:r w:rsidRPr="00EF5B6A">
        <w:t>to</w:t>
      </w:r>
      <w:r w:rsidRPr="00EF5B6A">
        <w:rPr>
          <w:spacing w:val="-1"/>
        </w:rPr>
        <w:t xml:space="preserve"> </w:t>
      </w:r>
      <w:r w:rsidRPr="00EF5B6A">
        <w:t>the</w:t>
      </w:r>
      <w:r w:rsidRPr="00EF5B6A">
        <w:rPr>
          <w:spacing w:val="1"/>
        </w:rPr>
        <w:t xml:space="preserve"> </w:t>
      </w:r>
      <w:r w:rsidRPr="00EF5B6A">
        <w:t>last day</w:t>
      </w:r>
      <w:r w:rsidRPr="00EF5B6A">
        <w:rPr>
          <w:spacing w:val="-1"/>
        </w:rPr>
        <w:t xml:space="preserve"> </w:t>
      </w:r>
      <w:r w:rsidRPr="00EF5B6A">
        <w:t>of</w:t>
      </w:r>
      <w:r w:rsidRPr="00EF5B6A">
        <w:rPr>
          <w:spacing w:val="-1"/>
        </w:rPr>
        <w:t xml:space="preserve"> </w:t>
      </w:r>
      <w:r w:rsidRPr="00EF5B6A">
        <w:t>December.</w:t>
      </w:r>
    </w:p>
    <w:p w14:paraId="3C662326" w14:textId="77777777" w:rsidR="00281545" w:rsidRPr="00EF5B6A" w:rsidRDefault="00281545" w:rsidP="001A0F99">
      <w:pPr>
        <w:pStyle w:val="BodyText"/>
        <w:spacing w:before="4"/>
        <w:jc w:val="both"/>
      </w:pPr>
    </w:p>
    <w:p w14:paraId="355F4B43" w14:textId="39081598" w:rsidR="00281545" w:rsidRPr="007F128E" w:rsidRDefault="00B2358D" w:rsidP="007F128E">
      <w:pPr>
        <w:pStyle w:val="BodyText"/>
        <w:tabs>
          <w:tab w:val="left" w:pos="1134"/>
        </w:tabs>
        <w:ind w:left="709" w:right="702"/>
        <w:jc w:val="both"/>
        <w:rPr>
          <w:spacing w:val="-57"/>
        </w:rPr>
      </w:pPr>
      <w:r w:rsidRPr="00EF5B6A">
        <w:t>The number of annual leaves is determined by the number of declared holidays for that business</w:t>
      </w:r>
      <w:r w:rsidR="007F128E">
        <w:rPr>
          <w:spacing w:val="-57"/>
        </w:rPr>
        <w:t xml:space="preserve"> </w:t>
      </w:r>
      <w:r w:rsidRPr="00EF5B6A">
        <w:t>area. The total number of holidays taking into account the declared national holidays and annual</w:t>
      </w:r>
      <w:r w:rsidRPr="00EF5B6A">
        <w:rPr>
          <w:spacing w:val="-57"/>
        </w:rPr>
        <w:t xml:space="preserve"> </w:t>
      </w:r>
      <w:r w:rsidR="007F128E">
        <w:rPr>
          <w:spacing w:val="-57"/>
        </w:rPr>
        <w:t xml:space="preserve">        </w:t>
      </w:r>
      <w:r w:rsidRPr="00EF5B6A">
        <w:t>leave entitlement for the calendar year is 18 (Excluding all national holidays) for all employees.</w:t>
      </w:r>
      <w:r w:rsidRPr="00EF5B6A">
        <w:rPr>
          <w:spacing w:val="-57"/>
        </w:rPr>
        <w:t xml:space="preserve"> </w:t>
      </w:r>
      <w:r w:rsidRPr="00EF5B6A">
        <w:t>Employees with less than 1 years’ service receive a proportional amount of annual leave</w:t>
      </w:r>
      <w:r w:rsidRPr="00EF5B6A">
        <w:rPr>
          <w:spacing w:val="1"/>
        </w:rPr>
        <w:t xml:space="preserve"> </w:t>
      </w:r>
      <w:r w:rsidRPr="00EF5B6A">
        <w:t>entitlement.</w:t>
      </w:r>
      <w:r w:rsidRPr="00EF5B6A">
        <w:rPr>
          <w:spacing w:val="1"/>
        </w:rPr>
        <w:t xml:space="preserve"> </w:t>
      </w:r>
      <w:r w:rsidRPr="00EF5B6A">
        <w:t>Further</w:t>
      </w:r>
      <w:r w:rsidRPr="00EF5B6A">
        <w:rPr>
          <w:spacing w:val="-1"/>
        </w:rPr>
        <w:t xml:space="preserve"> </w:t>
      </w:r>
      <w:r w:rsidRPr="00EF5B6A">
        <w:t xml:space="preserve">details </w:t>
      </w:r>
      <w:r w:rsidR="2D5AE4B1" w:rsidRPr="00EF5B6A">
        <w:t>will</w:t>
      </w:r>
      <w:r w:rsidRPr="00EF5B6A">
        <w:rPr>
          <w:spacing w:val="-2"/>
        </w:rPr>
        <w:t xml:space="preserve"> </w:t>
      </w:r>
      <w:r w:rsidRPr="00EF5B6A">
        <w:t>be</w:t>
      </w:r>
      <w:r w:rsidRPr="00EF5B6A">
        <w:rPr>
          <w:spacing w:val="-3"/>
        </w:rPr>
        <w:t xml:space="preserve"> </w:t>
      </w:r>
      <w:r w:rsidRPr="00EF5B6A">
        <w:t>given</w:t>
      </w:r>
      <w:r w:rsidRPr="00EF5B6A">
        <w:rPr>
          <w:spacing w:val="-1"/>
        </w:rPr>
        <w:t xml:space="preserve"> </w:t>
      </w:r>
      <w:r w:rsidRPr="00EF5B6A">
        <w:t>to</w:t>
      </w:r>
      <w:r w:rsidRPr="00EF5B6A">
        <w:rPr>
          <w:spacing w:val="-2"/>
        </w:rPr>
        <w:t xml:space="preserve"> </w:t>
      </w:r>
      <w:r w:rsidRPr="00EF5B6A">
        <w:t>you</w:t>
      </w:r>
      <w:r w:rsidRPr="00EF5B6A">
        <w:rPr>
          <w:spacing w:val="-1"/>
        </w:rPr>
        <w:t xml:space="preserve"> </w:t>
      </w:r>
      <w:r w:rsidRPr="00EF5B6A">
        <w:t>at</w:t>
      </w:r>
      <w:r w:rsidRPr="00EF5B6A">
        <w:rPr>
          <w:spacing w:val="-1"/>
        </w:rPr>
        <w:t xml:space="preserve"> </w:t>
      </w:r>
      <w:r w:rsidRPr="00EF5B6A">
        <w:t>the</w:t>
      </w:r>
      <w:r w:rsidRPr="00EF5B6A">
        <w:rPr>
          <w:spacing w:val="-3"/>
        </w:rPr>
        <w:t xml:space="preserve"> </w:t>
      </w:r>
      <w:r w:rsidRPr="00EF5B6A">
        <w:t>time</w:t>
      </w:r>
      <w:r w:rsidRPr="00EF5B6A">
        <w:rPr>
          <w:spacing w:val="1"/>
        </w:rPr>
        <w:t xml:space="preserve"> </w:t>
      </w:r>
      <w:r w:rsidRPr="00EF5B6A">
        <w:t>of</w:t>
      </w:r>
      <w:r w:rsidRPr="00EF5B6A">
        <w:rPr>
          <w:spacing w:val="-2"/>
        </w:rPr>
        <w:t xml:space="preserve"> </w:t>
      </w:r>
      <w:r w:rsidRPr="00EF5B6A">
        <w:t>your</w:t>
      </w:r>
      <w:r w:rsidRPr="00EF5B6A">
        <w:rPr>
          <w:spacing w:val="-2"/>
        </w:rPr>
        <w:t xml:space="preserve"> </w:t>
      </w:r>
      <w:r w:rsidRPr="00EF5B6A">
        <w:t>joining</w:t>
      </w:r>
      <w:r w:rsidRPr="00EF5B6A">
        <w:rPr>
          <w:spacing w:val="-1"/>
        </w:rPr>
        <w:t xml:space="preserve"> </w:t>
      </w:r>
      <w:r w:rsidRPr="00EF5B6A">
        <w:t>the</w:t>
      </w:r>
      <w:r w:rsidRPr="00EF5B6A">
        <w:rPr>
          <w:spacing w:val="-2"/>
        </w:rPr>
        <w:t xml:space="preserve"> </w:t>
      </w:r>
      <w:r w:rsidRPr="00EF5B6A">
        <w:t>organization.</w:t>
      </w:r>
    </w:p>
    <w:p w14:paraId="23D716BE" w14:textId="77777777" w:rsidR="00281545" w:rsidRPr="00EF5B6A" w:rsidRDefault="00281545" w:rsidP="001A0F99">
      <w:pPr>
        <w:pStyle w:val="BodyText"/>
        <w:jc w:val="both"/>
      </w:pPr>
    </w:p>
    <w:p w14:paraId="0D9042DB" w14:textId="531CBD4D" w:rsidR="00281545" w:rsidRDefault="00B2358D" w:rsidP="007F128E">
      <w:pPr>
        <w:pStyle w:val="Heading1"/>
        <w:ind w:left="0" w:firstLine="709"/>
        <w:jc w:val="both"/>
        <w:rPr>
          <w:u w:val="single"/>
        </w:rPr>
      </w:pPr>
      <w:r w:rsidRPr="00EF5B6A">
        <w:rPr>
          <w:u w:val="single"/>
        </w:rPr>
        <w:t>Rules</w:t>
      </w:r>
      <w:r w:rsidRPr="00EF5B6A">
        <w:rPr>
          <w:spacing w:val="-3"/>
          <w:u w:val="single"/>
        </w:rPr>
        <w:t xml:space="preserve"> </w:t>
      </w:r>
      <w:r w:rsidRPr="00EF5B6A">
        <w:rPr>
          <w:u w:val="single"/>
        </w:rPr>
        <w:t>and</w:t>
      </w:r>
      <w:r w:rsidRPr="00EF5B6A">
        <w:rPr>
          <w:spacing w:val="-2"/>
          <w:u w:val="single"/>
        </w:rPr>
        <w:t xml:space="preserve"> </w:t>
      </w:r>
      <w:r w:rsidRPr="00EF5B6A">
        <w:rPr>
          <w:u w:val="single"/>
        </w:rPr>
        <w:t>Regulations</w:t>
      </w:r>
    </w:p>
    <w:p w14:paraId="3CCAA8FB" w14:textId="77777777" w:rsidR="007F128E" w:rsidRPr="00EF5B6A" w:rsidRDefault="007F128E" w:rsidP="007F128E">
      <w:pPr>
        <w:pStyle w:val="Heading1"/>
        <w:ind w:left="0" w:firstLine="709"/>
        <w:jc w:val="both"/>
      </w:pPr>
    </w:p>
    <w:p w14:paraId="72617823" w14:textId="77777777" w:rsidR="00281545" w:rsidRPr="00EF5B6A" w:rsidRDefault="00B2358D" w:rsidP="007F128E">
      <w:pPr>
        <w:pStyle w:val="BodyText"/>
        <w:ind w:left="709" w:right="702"/>
        <w:jc w:val="both"/>
      </w:pPr>
      <w:r w:rsidRPr="00EF5B6A">
        <w:t>Your job will be subject to the policies, rules, and regulations of the company as promulgated and</w:t>
      </w:r>
      <w:r w:rsidRPr="00EF5B6A">
        <w:rPr>
          <w:spacing w:val="-57"/>
        </w:rPr>
        <w:t xml:space="preserve"> </w:t>
      </w:r>
      <w:r w:rsidRPr="00EF5B6A">
        <w:t>modified</w:t>
      </w:r>
      <w:r w:rsidRPr="00EF5B6A">
        <w:rPr>
          <w:spacing w:val="-1"/>
        </w:rPr>
        <w:t xml:space="preserve"> </w:t>
      </w:r>
      <w:r w:rsidRPr="00EF5B6A">
        <w:t>from</w:t>
      </w:r>
      <w:r w:rsidRPr="00EF5B6A">
        <w:rPr>
          <w:spacing w:val="-2"/>
        </w:rPr>
        <w:t xml:space="preserve"> </w:t>
      </w:r>
      <w:r w:rsidRPr="00EF5B6A">
        <w:t>time</w:t>
      </w:r>
      <w:r w:rsidRPr="00EF5B6A">
        <w:rPr>
          <w:spacing w:val="2"/>
        </w:rPr>
        <w:t xml:space="preserve"> </w:t>
      </w:r>
      <w:r w:rsidRPr="00EF5B6A">
        <w:t>to</w:t>
      </w:r>
      <w:r w:rsidRPr="00EF5B6A">
        <w:rPr>
          <w:spacing w:val="-2"/>
        </w:rPr>
        <w:t xml:space="preserve"> </w:t>
      </w:r>
      <w:r w:rsidRPr="00EF5B6A">
        <w:t>time in relation to</w:t>
      </w:r>
      <w:r w:rsidRPr="00EF5B6A">
        <w:rPr>
          <w:spacing w:val="-2"/>
        </w:rPr>
        <w:t xml:space="preserve"> </w:t>
      </w:r>
      <w:r w:rsidRPr="00EF5B6A">
        <w:t>your</w:t>
      </w:r>
      <w:r w:rsidRPr="00EF5B6A">
        <w:rPr>
          <w:spacing w:val="-1"/>
        </w:rPr>
        <w:t xml:space="preserve"> </w:t>
      </w:r>
      <w:r w:rsidRPr="00EF5B6A">
        <w:t>conduct, employment, and</w:t>
      </w:r>
      <w:r w:rsidRPr="00EF5B6A">
        <w:rPr>
          <w:spacing w:val="-2"/>
        </w:rPr>
        <w:t xml:space="preserve"> </w:t>
      </w:r>
      <w:r w:rsidRPr="00EF5B6A">
        <w:t>all other factors.</w:t>
      </w:r>
    </w:p>
    <w:p w14:paraId="204AD9D7" w14:textId="04A38077" w:rsidR="00281545" w:rsidRPr="00EF5B6A" w:rsidRDefault="00B2358D" w:rsidP="007F128E">
      <w:pPr>
        <w:pStyle w:val="BodyText"/>
        <w:ind w:left="709" w:right="702"/>
        <w:jc w:val="both"/>
      </w:pPr>
      <w:r w:rsidRPr="00EF5B6A">
        <w:t xml:space="preserve">In addition to the above, all internal policies, rules, and regulations as may be in the </w:t>
      </w:r>
      <w:r w:rsidR="3005E6E5" w:rsidRPr="00EF5B6A">
        <w:t>o</w:t>
      </w:r>
      <w:r w:rsidRPr="00EF5B6A">
        <w:t>perations at</w:t>
      </w:r>
      <w:r w:rsidRPr="00EF5B6A">
        <w:rPr>
          <w:spacing w:val="-57"/>
        </w:rPr>
        <w:t xml:space="preserve"> </w:t>
      </w:r>
      <w:r w:rsidRPr="00EF5B6A">
        <w:t>the time of your acceptance of the appointment with the company may be amended or altered,</w:t>
      </w:r>
      <w:r w:rsidRPr="00EF5B6A">
        <w:rPr>
          <w:spacing w:val="1"/>
        </w:rPr>
        <w:t xml:space="preserve"> </w:t>
      </w:r>
      <w:r w:rsidRPr="00EF5B6A">
        <w:t>with or without notice, from time to time at the discretion of the company and will be applicable</w:t>
      </w:r>
      <w:r w:rsidRPr="00EF5B6A">
        <w:rPr>
          <w:spacing w:val="1"/>
        </w:rPr>
        <w:t xml:space="preserve"> </w:t>
      </w:r>
      <w:r w:rsidRPr="00EF5B6A">
        <w:t>to you.</w:t>
      </w:r>
    </w:p>
    <w:p w14:paraId="3792BF0E" w14:textId="77777777" w:rsidR="002B6B63" w:rsidRDefault="002B6B63" w:rsidP="001A0F99">
      <w:pPr>
        <w:pStyle w:val="BodyText"/>
        <w:ind w:left="455" w:right="1190"/>
        <w:jc w:val="both"/>
      </w:pPr>
    </w:p>
    <w:p w14:paraId="294794D8" w14:textId="77777777" w:rsidR="00434250" w:rsidRDefault="00434250" w:rsidP="001A0F99">
      <w:pPr>
        <w:pStyle w:val="BodyText"/>
        <w:ind w:left="455" w:right="1190"/>
        <w:jc w:val="both"/>
      </w:pPr>
    </w:p>
    <w:p w14:paraId="5A9E5ECA" w14:textId="77777777" w:rsidR="00434250" w:rsidRDefault="00434250" w:rsidP="001A0F99">
      <w:pPr>
        <w:pStyle w:val="BodyText"/>
        <w:ind w:left="455" w:right="1190"/>
        <w:jc w:val="both"/>
      </w:pPr>
    </w:p>
    <w:p w14:paraId="155F1EA3" w14:textId="77777777" w:rsidR="00434250" w:rsidRPr="00EF5B6A" w:rsidRDefault="00434250" w:rsidP="001A0F99">
      <w:pPr>
        <w:pStyle w:val="BodyText"/>
        <w:ind w:left="455" w:right="1190"/>
        <w:jc w:val="both"/>
      </w:pPr>
    </w:p>
    <w:p w14:paraId="264BA7B0" w14:textId="22ECEA9E" w:rsidR="00EF5B6A" w:rsidRDefault="009A6307" w:rsidP="007F128E">
      <w:pPr>
        <w:pStyle w:val="BodyText"/>
        <w:spacing w:before="6"/>
        <w:ind w:firstLine="709"/>
        <w:jc w:val="both"/>
        <w:rPr>
          <w:b/>
          <w:bCs/>
          <w:u w:val="single"/>
        </w:rPr>
      </w:pPr>
      <w:r w:rsidRPr="00306F85">
        <w:rPr>
          <w:b/>
          <w:bCs/>
          <w:u w:val="single"/>
        </w:rPr>
        <w:t>Standard of Services</w:t>
      </w:r>
    </w:p>
    <w:p w14:paraId="4BEBD4B2" w14:textId="77777777" w:rsidR="007F128E" w:rsidRPr="00306F85" w:rsidRDefault="007F128E" w:rsidP="007F128E">
      <w:pPr>
        <w:pStyle w:val="BodyText"/>
        <w:spacing w:before="6"/>
        <w:ind w:firstLine="709"/>
        <w:jc w:val="both"/>
        <w:rPr>
          <w:b/>
          <w:bCs/>
          <w:u w:val="single"/>
        </w:rPr>
      </w:pPr>
    </w:p>
    <w:p w14:paraId="3146C6D4" w14:textId="3F6CCDD9" w:rsidR="009A6307" w:rsidRPr="00306F85" w:rsidRDefault="009A6307" w:rsidP="007F128E">
      <w:pPr>
        <w:pStyle w:val="BodyText"/>
        <w:spacing w:before="6"/>
        <w:ind w:left="709" w:right="702"/>
        <w:jc w:val="both"/>
      </w:pPr>
      <w:r w:rsidRPr="00306F85">
        <w:t xml:space="preserve">All Services to be provided by you shall be performed with promptness and diligence in </w:t>
      </w:r>
      <w:r w:rsidR="1D5655DB" w:rsidRPr="00306F85">
        <w:t>an efficient</w:t>
      </w:r>
      <w:r w:rsidRPr="00306F85">
        <w:t xml:space="preserve"> manner and at a level of proficiency to be expected from a person with the background and experience that you have represented to have. The Company shall provide you </w:t>
      </w:r>
      <w:r w:rsidR="03529EAA" w:rsidRPr="00306F85">
        <w:t xml:space="preserve">with </w:t>
      </w:r>
      <w:r w:rsidRPr="00306F85">
        <w:t xml:space="preserve">all such access to its information and other related documents as may be reasonably required in order to permit you to perform the Services. </w:t>
      </w:r>
    </w:p>
    <w:p w14:paraId="364FBB3E" w14:textId="77777777" w:rsidR="009A6307" w:rsidRPr="00306F85" w:rsidRDefault="009A6307" w:rsidP="001A0F99">
      <w:pPr>
        <w:pStyle w:val="BodyText"/>
        <w:spacing w:before="6"/>
        <w:jc w:val="both"/>
      </w:pPr>
    </w:p>
    <w:p w14:paraId="4A898594" w14:textId="29EB2999" w:rsidR="00EF5B6A" w:rsidRDefault="009A6307" w:rsidP="007F128E">
      <w:pPr>
        <w:pStyle w:val="BodyText"/>
        <w:spacing w:before="6"/>
        <w:ind w:firstLine="709"/>
        <w:jc w:val="both"/>
        <w:rPr>
          <w:b/>
          <w:bCs/>
          <w:u w:val="single"/>
        </w:rPr>
      </w:pPr>
      <w:r w:rsidRPr="00306F85">
        <w:rPr>
          <w:b/>
          <w:bCs/>
          <w:u w:val="single"/>
        </w:rPr>
        <w:t>Tools, Instruments and Equipment</w:t>
      </w:r>
    </w:p>
    <w:p w14:paraId="6027AF9A" w14:textId="77777777" w:rsidR="007F128E" w:rsidRPr="00306F85" w:rsidRDefault="007F128E" w:rsidP="007F128E">
      <w:pPr>
        <w:pStyle w:val="BodyText"/>
        <w:spacing w:before="6"/>
        <w:ind w:firstLine="709"/>
        <w:jc w:val="both"/>
      </w:pPr>
    </w:p>
    <w:p w14:paraId="123A67E7" w14:textId="4C21DF8A" w:rsidR="000540DC" w:rsidRPr="00306F85" w:rsidRDefault="009A6307" w:rsidP="007F128E">
      <w:pPr>
        <w:pStyle w:val="BodyText"/>
        <w:spacing w:before="6"/>
        <w:ind w:left="709" w:right="702"/>
        <w:jc w:val="both"/>
      </w:pPr>
      <w:r w:rsidRPr="00306F85">
        <w:t xml:space="preserve">The Company shall provide </w:t>
      </w:r>
      <w:r w:rsidR="02C129F7" w:rsidRPr="00306F85">
        <w:t xml:space="preserve">with </w:t>
      </w:r>
      <w:r w:rsidRPr="00306F85">
        <w:t>the required infrastructure and other related support tools, instruments</w:t>
      </w:r>
      <w:r w:rsidR="10F57E7D" w:rsidRPr="00306F85">
        <w:t>,</w:t>
      </w:r>
      <w:r w:rsidRPr="00306F85">
        <w:t xml:space="preserve"> and equipment to </w:t>
      </w:r>
      <w:r w:rsidR="1CDC2E42" w:rsidRPr="00306F85">
        <w:t>security</w:t>
      </w:r>
      <w:r w:rsidRPr="00306F85">
        <w:t xml:space="preserve"> unless otherwise agreed between the Parties.</w:t>
      </w:r>
      <w:r w:rsidR="009A1198" w:rsidRPr="00306F85">
        <w:t xml:space="preserve"> You shall </w:t>
      </w:r>
      <w:r w:rsidR="00CF48EF" w:rsidRPr="00306F85">
        <w:t>diligently take care of all such Company assets provided to you at the time of joining and shall return the same upon you</w:t>
      </w:r>
      <w:r w:rsidR="00E402D6" w:rsidRPr="00306F85">
        <w:t>r</w:t>
      </w:r>
      <w:r w:rsidR="00CF48EF" w:rsidRPr="00306F85">
        <w:t xml:space="preserve"> termination </w:t>
      </w:r>
      <w:r w:rsidR="000540DC" w:rsidRPr="00306F85">
        <w:t>of employment</w:t>
      </w:r>
      <w:r w:rsidR="00CF48EF" w:rsidRPr="00306F85">
        <w:t>/ expiration</w:t>
      </w:r>
      <w:r w:rsidR="000540DC" w:rsidRPr="00306F85">
        <w:t xml:space="preserve"> of this Agreement.</w:t>
      </w:r>
      <w:r w:rsidRPr="00306F85">
        <w:t xml:space="preserve"> </w:t>
      </w:r>
    </w:p>
    <w:p w14:paraId="4A5787EC" w14:textId="77777777" w:rsidR="000540DC" w:rsidRPr="00306F85" w:rsidRDefault="000540DC" w:rsidP="001A0F99">
      <w:pPr>
        <w:pStyle w:val="BodyText"/>
        <w:spacing w:before="6"/>
        <w:jc w:val="both"/>
      </w:pPr>
    </w:p>
    <w:p w14:paraId="1BB54A67" w14:textId="0687466C" w:rsidR="00EF5B6A" w:rsidRDefault="009A6307" w:rsidP="007F128E">
      <w:pPr>
        <w:pStyle w:val="BodyText"/>
        <w:spacing w:before="6"/>
        <w:ind w:firstLine="709"/>
        <w:jc w:val="both"/>
        <w:rPr>
          <w:b/>
          <w:bCs/>
          <w:u w:val="single"/>
        </w:rPr>
      </w:pPr>
      <w:r w:rsidRPr="00306F85">
        <w:rPr>
          <w:b/>
          <w:bCs/>
          <w:u w:val="single"/>
        </w:rPr>
        <w:t>Representation and Warranty</w:t>
      </w:r>
    </w:p>
    <w:p w14:paraId="760AD3D0" w14:textId="77777777" w:rsidR="007F128E" w:rsidRPr="00306F85" w:rsidRDefault="007F128E" w:rsidP="007F128E">
      <w:pPr>
        <w:pStyle w:val="BodyText"/>
        <w:spacing w:before="6"/>
        <w:ind w:firstLine="709"/>
        <w:jc w:val="both"/>
        <w:rPr>
          <w:b/>
          <w:bCs/>
          <w:u w:val="single"/>
        </w:rPr>
      </w:pPr>
    </w:p>
    <w:p w14:paraId="7293E225" w14:textId="14F4063F" w:rsidR="00281545" w:rsidRPr="00306F85" w:rsidRDefault="009A6307" w:rsidP="007F128E">
      <w:pPr>
        <w:pStyle w:val="BodyText"/>
        <w:spacing w:before="6"/>
        <w:ind w:left="709" w:right="702"/>
        <w:jc w:val="both"/>
      </w:pPr>
      <w:r w:rsidRPr="00306F85">
        <w:t>Y</w:t>
      </w:r>
      <w:r w:rsidR="000540DC" w:rsidRPr="00306F85">
        <w:t>ou</w:t>
      </w:r>
      <w:r w:rsidRPr="00306F85">
        <w:t xml:space="preserve"> represent and warrant to the </w:t>
      </w:r>
      <w:r w:rsidR="000540DC" w:rsidRPr="00306F85">
        <w:t>Company</w:t>
      </w:r>
      <w:r w:rsidRPr="00306F85">
        <w:t xml:space="preserve"> that you are under no contractual or other restrictions or obligations which are inconsistent with the execution of this Agreement or which will interfere with the performance of </w:t>
      </w:r>
      <w:r w:rsidR="000540DC" w:rsidRPr="00306F85">
        <w:t>your s</w:t>
      </w:r>
      <w:r w:rsidRPr="00306F85">
        <w:t>ervices</w:t>
      </w:r>
      <w:r w:rsidR="000540DC" w:rsidRPr="00306F85">
        <w:t xml:space="preserve"> to the Company or it’s clients.</w:t>
      </w:r>
      <w:r w:rsidR="00256A77" w:rsidRPr="00306F85">
        <w:t xml:space="preserve"> You represent and warrant that you will not execute any instrument or grant or transfer any rights, titles and interests inconsistent with the terms and conditions of this Agreement. You further represent that such obligations and contractual arrangements that have a bearing on your employment with the Company have been disclosed to the Company.</w:t>
      </w:r>
    </w:p>
    <w:p w14:paraId="6962A413" w14:textId="77777777" w:rsidR="000540DC" w:rsidRPr="00A054D4" w:rsidRDefault="000540DC" w:rsidP="001A0F99">
      <w:pPr>
        <w:pStyle w:val="BodyText"/>
        <w:spacing w:before="6"/>
        <w:jc w:val="both"/>
        <w:rPr>
          <w:highlight w:val="yellow"/>
        </w:rPr>
      </w:pPr>
    </w:p>
    <w:p w14:paraId="74F9C736" w14:textId="021AE628" w:rsidR="00EF5B6A" w:rsidRDefault="00293A60" w:rsidP="007F128E">
      <w:pPr>
        <w:pStyle w:val="BodyText"/>
        <w:spacing w:before="6"/>
        <w:ind w:firstLine="709"/>
        <w:jc w:val="both"/>
        <w:rPr>
          <w:b/>
          <w:bCs/>
          <w:u w:val="single"/>
        </w:rPr>
      </w:pPr>
      <w:r w:rsidRPr="00306F85">
        <w:rPr>
          <w:b/>
          <w:bCs/>
          <w:u w:val="single"/>
        </w:rPr>
        <w:t xml:space="preserve">Notice and </w:t>
      </w:r>
      <w:r w:rsidR="000540DC" w:rsidRPr="00306F85">
        <w:rPr>
          <w:b/>
          <w:bCs/>
          <w:u w:val="single"/>
        </w:rPr>
        <w:t>Address</w:t>
      </w:r>
    </w:p>
    <w:p w14:paraId="53644795" w14:textId="77777777" w:rsidR="00434250" w:rsidRPr="00306F85" w:rsidRDefault="00434250" w:rsidP="007F128E">
      <w:pPr>
        <w:pStyle w:val="BodyText"/>
        <w:spacing w:before="6"/>
        <w:ind w:firstLine="709"/>
        <w:jc w:val="both"/>
      </w:pPr>
    </w:p>
    <w:p w14:paraId="612708D3" w14:textId="67F6752A" w:rsidR="00FB710A" w:rsidRPr="00306F85" w:rsidRDefault="00293A60" w:rsidP="007F128E">
      <w:pPr>
        <w:pStyle w:val="BodyText"/>
        <w:spacing w:before="6"/>
        <w:ind w:left="709" w:right="702"/>
        <w:jc w:val="both"/>
      </w:pPr>
      <w:r w:rsidRPr="00306F85">
        <w:t xml:space="preserve">All notices, requests and other communications hereunder must be in writing and will be deemed to have been duly given only if delivered personally or mailed (first class postage prepaid) or by electronic mail to the Parties at the following addresses: </w:t>
      </w:r>
    </w:p>
    <w:p w14:paraId="2CE8DFC9" w14:textId="77777777" w:rsidR="00FB710A" w:rsidRPr="00306F85" w:rsidRDefault="00293A60" w:rsidP="007F128E">
      <w:pPr>
        <w:pStyle w:val="BodyText"/>
        <w:spacing w:before="6"/>
        <w:ind w:firstLine="709"/>
        <w:jc w:val="both"/>
      </w:pPr>
      <w:r w:rsidRPr="00306F85">
        <w:t xml:space="preserve">If to the Firm: Attention: Human Resources Department Email: </w:t>
      </w:r>
      <w:r w:rsidR="00FB710A" w:rsidRPr="00306F85">
        <w:t>Teamhr@intimetec.</w:t>
      </w:r>
      <w:r w:rsidRPr="00306F85">
        <w:t xml:space="preserve">com </w:t>
      </w:r>
    </w:p>
    <w:p w14:paraId="60A8103E" w14:textId="735ADE42" w:rsidR="00FB710A" w:rsidRPr="00306F85" w:rsidRDefault="00293A60" w:rsidP="007F128E">
      <w:pPr>
        <w:pStyle w:val="BodyText"/>
        <w:spacing w:before="6"/>
        <w:ind w:firstLine="709"/>
        <w:jc w:val="both"/>
      </w:pPr>
      <w:r w:rsidRPr="00306F85">
        <w:t xml:space="preserve">If to the Employee: </w:t>
      </w:r>
      <w:r w:rsidRPr="004E0676">
        <w:t xml:space="preserve">Attention: </w:t>
      </w:r>
      <w:r w:rsidR="00714116" w:rsidRPr="00714116">
        <w:rPr>
          <w:b/>
          <w:bCs/>
        </w:rPr>
        <w:t xml:space="preserve">Anuj Jain</w:t>
      </w:r>
      <w:r w:rsidR="00FB710A" w:rsidRPr="00306F85">
        <w:t xml:space="preserve"> </w:t>
      </w:r>
      <w:r w:rsidRPr="00306F85">
        <w:t xml:space="preserve">Email: </w:t>
      </w:r>
      <w:r w:rsidR="00714116" w:rsidRPr="00714116">
        <w:rPr>
          <w:b/>
          <w:bCs/>
        </w:rPr>
        <w:t xml:space="preserve">jain1.anuj@gmai.com</w:t>
      </w:r>
      <w:r w:rsidR="00FB710A" w:rsidRPr="00306F85">
        <w:t xml:space="preserve"> </w:t>
      </w:r>
    </w:p>
    <w:p w14:paraId="1988A639" w14:textId="77777777" w:rsidR="00EF5B6A" w:rsidRPr="00306F85" w:rsidRDefault="00EF5B6A" w:rsidP="001A0F99">
      <w:pPr>
        <w:pStyle w:val="BodyText"/>
        <w:spacing w:before="6"/>
        <w:jc w:val="both"/>
      </w:pPr>
    </w:p>
    <w:p w14:paraId="34287DAB" w14:textId="4CFB5937" w:rsidR="000540DC" w:rsidRPr="00EF5B6A" w:rsidRDefault="00293A60" w:rsidP="007F128E">
      <w:pPr>
        <w:pStyle w:val="BodyText"/>
        <w:spacing w:before="6"/>
        <w:ind w:left="709" w:right="702"/>
        <w:jc w:val="both"/>
      </w:pPr>
      <w:r w:rsidRPr="00306F85">
        <w:t>All such notices, requests and other communications</w:t>
      </w:r>
      <w:r w:rsidR="00E402D6" w:rsidRPr="00306F85">
        <w:t>,</w:t>
      </w:r>
      <w:r w:rsidRPr="00306F85">
        <w:t xml:space="preserve"> if delivered personally or by mail to the address as provided in this Clause, or if delivered by electronic mail to the email address as provided in this Clause, </w:t>
      </w:r>
      <w:r w:rsidR="00E402D6" w:rsidRPr="00306F85">
        <w:t xml:space="preserve">shall </w:t>
      </w:r>
      <w:r w:rsidRPr="00306F85">
        <w:t xml:space="preserve">be deemed given upon delivery. The </w:t>
      </w:r>
      <w:r w:rsidR="007D70C2" w:rsidRPr="00306F85">
        <w:t>Company</w:t>
      </w:r>
      <w:r w:rsidRPr="00306F85">
        <w:t xml:space="preserve"> and the Employee from time to time may change its address or other information for the purpose of notices to that Party by giving notice specifying such change to the other party hereto.</w:t>
      </w:r>
    </w:p>
    <w:p w14:paraId="2999429B" w14:textId="77777777" w:rsidR="00EA0424" w:rsidRPr="00EF5B6A" w:rsidRDefault="00EA0424" w:rsidP="001A0F99">
      <w:pPr>
        <w:pStyle w:val="BodyText"/>
        <w:spacing w:before="6"/>
        <w:jc w:val="both"/>
      </w:pPr>
    </w:p>
    <w:p w14:paraId="12923C63" w14:textId="77777777" w:rsidR="002D69EE" w:rsidRPr="00EF5B6A" w:rsidRDefault="002D69EE" w:rsidP="001A0F99">
      <w:pPr>
        <w:pStyle w:val="BodyText"/>
        <w:spacing w:before="6"/>
        <w:jc w:val="both"/>
      </w:pPr>
    </w:p>
    <w:p w14:paraId="05EF82CE" w14:textId="491B0136" w:rsidR="002D69EE" w:rsidRDefault="002D69EE" w:rsidP="007F128E">
      <w:pPr>
        <w:pStyle w:val="Heading1"/>
        <w:spacing w:before="1"/>
        <w:ind w:left="-142" w:firstLine="851"/>
        <w:jc w:val="both"/>
        <w:rPr>
          <w:w w:val="105"/>
          <w:u w:val="thick"/>
        </w:rPr>
      </w:pPr>
      <w:r w:rsidRPr="00EF5B6A">
        <w:rPr>
          <w:w w:val="105"/>
          <w:u w:val="thick"/>
        </w:rPr>
        <w:t>Kindly</w:t>
      </w:r>
      <w:r w:rsidRPr="00EF5B6A">
        <w:rPr>
          <w:spacing w:val="-1"/>
          <w:w w:val="105"/>
          <w:u w:val="thick"/>
        </w:rPr>
        <w:t xml:space="preserve"> </w:t>
      </w:r>
      <w:r w:rsidRPr="00EF5B6A">
        <w:rPr>
          <w:w w:val="105"/>
          <w:u w:val="thick"/>
        </w:rPr>
        <w:t>Note</w:t>
      </w:r>
    </w:p>
    <w:p w14:paraId="5466EB96" w14:textId="77777777" w:rsidR="00434250" w:rsidRPr="00EF5B6A" w:rsidRDefault="00434250" w:rsidP="007F128E">
      <w:pPr>
        <w:pStyle w:val="Heading1"/>
        <w:spacing w:before="1"/>
        <w:ind w:left="-142" w:firstLine="851"/>
        <w:jc w:val="both"/>
      </w:pPr>
    </w:p>
    <w:p w14:paraId="5079BC93" w14:textId="1FEA4AA5" w:rsidR="002D69EE" w:rsidRPr="007F128E" w:rsidRDefault="002D69EE" w:rsidP="007F128E">
      <w:pPr>
        <w:pStyle w:val="BodyText"/>
        <w:spacing w:before="16" w:line="247" w:lineRule="auto"/>
        <w:ind w:left="709" w:right="844"/>
        <w:jc w:val="both"/>
        <w:rPr>
          <w:spacing w:val="1"/>
        </w:rPr>
      </w:pPr>
      <w:r w:rsidRPr="00EF5B6A">
        <w:t>The company is responsible for deducting taxes, Health Insurance PF &amp; any other govt.</w:t>
      </w:r>
      <w:r w:rsidRPr="00EF5B6A">
        <w:rPr>
          <w:spacing w:val="1"/>
        </w:rPr>
        <w:t xml:space="preserve"> </w:t>
      </w:r>
      <w:r w:rsidRPr="00EF5B6A">
        <w:t>liability that is binding by the law. The salary paid to you will be calculated by deducting any</w:t>
      </w:r>
      <w:r w:rsidRPr="00EF5B6A">
        <w:rPr>
          <w:spacing w:val="-57"/>
        </w:rPr>
        <w:t xml:space="preserve"> </w:t>
      </w:r>
      <w:r w:rsidRPr="00EF5B6A">
        <w:t>such</w:t>
      </w:r>
      <w:r w:rsidRPr="00EF5B6A">
        <w:rPr>
          <w:spacing w:val="-2"/>
        </w:rPr>
        <w:t xml:space="preserve"> </w:t>
      </w:r>
      <w:r w:rsidRPr="00EF5B6A">
        <w:t>payments</w:t>
      </w:r>
      <w:r w:rsidRPr="00EF5B6A">
        <w:rPr>
          <w:spacing w:val="1"/>
        </w:rPr>
        <w:t xml:space="preserve"> </w:t>
      </w:r>
      <w:r w:rsidRPr="00EF5B6A">
        <w:t>from</w:t>
      </w:r>
      <w:r w:rsidRPr="00EF5B6A">
        <w:rPr>
          <w:spacing w:val="1"/>
        </w:rPr>
        <w:t xml:space="preserve"> </w:t>
      </w:r>
      <w:r w:rsidRPr="00EF5B6A">
        <w:t>your gross salary</w:t>
      </w:r>
      <w:r w:rsidR="00AA1B58">
        <w:t xml:space="preserve"> once your employment is confirmed</w:t>
      </w:r>
      <w:r w:rsidRPr="00EF5B6A">
        <w:t>.</w:t>
      </w:r>
    </w:p>
    <w:p w14:paraId="59720325" w14:textId="77777777" w:rsidR="002D69EE" w:rsidRPr="00EF5B6A" w:rsidRDefault="002D69EE" w:rsidP="001A0F99">
      <w:pPr>
        <w:pStyle w:val="BodyText"/>
        <w:spacing w:before="6"/>
        <w:jc w:val="both"/>
      </w:pPr>
    </w:p>
    <w:p w14:paraId="5754C36F" w14:textId="77777777" w:rsidR="002D69EE" w:rsidRPr="00EF5B6A" w:rsidRDefault="002D69EE" w:rsidP="001A0F99">
      <w:pPr>
        <w:pStyle w:val="BodyText"/>
        <w:spacing w:before="6"/>
        <w:jc w:val="both"/>
      </w:pPr>
    </w:p>
    <w:p w14:paraId="2E57ABDD" w14:textId="0B68B4E9" w:rsidR="00281545" w:rsidRDefault="00B2358D" w:rsidP="007F128E">
      <w:pPr>
        <w:pStyle w:val="Heading1"/>
        <w:ind w:left="0" w:firstLine="709"/>
        <w:jc w:val="both"/>
        <w:rPr>
          <w:u w:val="thick"/>
        </w:rPr>
      </w:pPr>
      <w:r w:rsidRPr="00EF5B6A">
        <w:rPr>
          <w:u w:val="thick"/>
        </w:rPr>
        <w:t>Acceptance</w:t>
      </w:r>
    </w:p>
    <w:p w14:paraId="18A0CB52" w14:textId="77777777" w:rsidR="00434250" w:rsidRPr="00EF5B6A" w:rsidRDefault="00434250" w:rsidP="007F128E">
      <w:pPr>
        <w:pStyle w:val="Heading1"/>
        <w:ind w:left="0" w:firstLine="709"/>
        <w:jc w:val="both"/>
      </w:pPr>
    </w:p>
    <w:p w14:paraId="74691207" w14:textId="4A849E96" w:rsidR="00281545" w:rsidRPr="00EF5B6A" w:rsidRDefault="00B2358D" w:rsidP="007F128E">
      <w:pPr>
        <w:pStyle w:val="BodyText"/>
        <w:spacing w:before="90"/>
        <w:ind w:left="709" w:right="702"/>
        <w:jc w:val="both"/>
      </w:pPr>
      <w:r w:rsidRPr="00EF5B6A">
        <w:t xml:space="preserve">Please sign </w:t>
      </w:r>
      <w:r w:rsidR="00306F85">
        <w:t>the copy of this Appointment Letter and Employment Agreement within</w:t>
      </w:r>
      <w:r w:rsidR="00E75B80">
        <w:t xml:space="preserve"> the same day of </w:t>
      </w:r>
      <w:r w:rsidR="00306F85">
        <w:t xml:space="preserve">your receipt of this document. </w:t>
      </w:r>
      <w:r w:rsidRPr="00EF5B6A">
        <w:t xml:space="preserve">We look forward to having you in the </w:t>
      </w:r>
      <w:r w:rsidRPr="00EF5B6A">
        <w:rPr>
          <w:b/>
        </w:rPr>
        <w:t>In Time Tec</w:t>
      </w:r>
      <w:r w:rsidRPr="00EF5B6A">
        <w:rPr>
          <w:b/>
          <w:spacing w:val="1"/>
        </w:rPr>
        <w:t xml:space="preserve"> </w:t>
      </w:r>
      <w:r w:rsidRPr="00EF5B6A">
        <w:rPr>
          <w:b/>
        </w:rPr>
        <w:t xml:space="preserve">Visionsoft </w:t>
      </w:r>
      <w:r w:rsidRPr="00EF5B6A">
        <w:t>family.</w:t>
      </w:r>
    </w:p>
    <w:p w14:paraId="7DE58116" w14:textId="77777777" w:rsidR="00281545" w:rsidRDefault="00281545" w:rsidP="001A0F99">
      <w:pPr>
        <w:pStyle w:val="BodyText"/>
        <w:spacing w:before="7"/>
        <w:jc w:val="both"/>
      </w:pPr>
    </w:p>
    <w:p w14:paraId="3B6D1DD2" w14:textId="77777777" w:rsidR="007F128E" w:rsidRDefault="007F128E" w:rsidP="001A0F99">
      <w:pPr>
        <w:pStyle w:val="BodyText"/>
        <w:spacing w:before="7"/>
        <w:jc w:val="both"/>
      </w:pPr>
    </w:p>
    <w:p w14:paraId="69B9C3A8" w14:textId="77777777" w:rsidR="007F128E" w:rsidRDefault="007F128E" w:rsidP="001A0F99">
      <w:pPr>
        <w:pStyle w:val="BodyText"/>
        <w:spacing w:before="7"/>
        <w:jc w:val="both"/>
      </w:pPr>
    </w:p>
    <w:p w14:paraId="44BBA2C4" w14:textId="77777777" w:rsidR="007F128E" w:rsidRPr="00EF5B6A" w:rsidRDefault="007F128E" w:rsidP="001A0F99">
      <w:pPr>
        <w:pStyle w:val="BodyText"/>
        <w:spacing w:before="7"/>
        <w:jc w:val="both"/>
      </w:pPr>
    </w:p>
    <w:p w14:paraId="68963495" w14:textId="10971BE0" w:rsidR="00281545" w:rsidRPr="00EF5B6A" w:rsidRDefault="00452011" w:rsidP="007F128E">
      <w:pPr>
        <w:pStyle w:val="Heading1"/>
        <w:ind w:left="709" w:firstLine="254"/>
        <w:jc w:val="both"/>
      </w:pPr>
      <w:r>
        <w:br/>
      </w:r>
      <w:r w:rsidR="00B2358D" w:rsidRPr="00EF5B6A">
        <w:t>Regards,</w:t>
      </w:r>
    </w:p>
    <w:p w14:paraId="00448E63" w14:textId="1F0F8EBE" w:rsidR="00281545" w:rsidRPr="00EF5B6A" w:rsidRDefault="00B2358D" w:rsidP="00420472">
      <w:pPr>
        <w:spacing w:before="20"/>
        <w:ind w:left="709" w:right="6797" w:hanging="2"/>
        <w:jc w:val="both"/>
        <w:rPr>
          <w:b/>
          <w:spacing w:val="-57"/>
          <w:sz w:val="24"/>
          <w:szCs w:val="24"/>
        </w:rPr>
      </w:pPr>
      <w:r w:rsidRPr="00EF5B6A">
        <w:rPr>
          <w:b/>
          <w:sz w:val="24"/>
          <w:szCs w:val="24"/>
        </w:rPr>
        <w:t>In Time Tec Visionsoft (p) Ltd.</w:t>
      </w:r>
      <w:r w:rsidRPr="00EF5B6A">
        <w:rPr>
          <w:b/>
          <w:spacing w:val="-57"/>
          <w:sz w:val="24"/>
          <w:szCs w:val="24"/>
        </w:rPr>
        <w:t xml:space="preserve"> </w:t>
      </w:r>
    </w:p>
    <w:p w14:paraId="18241A97" w14:textId="678AB2F6" w:rsidR="007D70C2" w:rsidRPr="009A3699" w:rsidRDefault="00E52DC7" w:rsidP="00420472">
      <w:pPr>
        <w:spacing w:before="20"/>
        <w:ind w:left="709" w:right="7387" w:hanging="2"/>
        <w:jc w:val="both"/>
        <w:rPr>
          <w:b/>
          <w:sz w:val="24"/>
          <w:szCs w:val="24"/>
        </w:rPr>
      </w:pPr>
      <w:r>
        <w:rPr>
          <w:b/>
          <w:spacing w:val="-57"/>
          <w:sz w:val="24"/>
          <w:szCs w:val="24"/>
        </w:rPr>
        <w:t xml:space="preserve">         </w:t>
      </w:r>
      <w:r w:rsidR="009A3699" w:rsidRPr="009A3699">
        <w:rPr>
          <w:b/>
          <w:sz w:val="24"/>
          <w:szCs w:val="24"/>
        </w:rPr>
        <w:t xml:space="preserve">Sanskruti Bairagi</w:t>
      </w:r>
    </w:p>
    <w:p w14:paraId="608C12A9" w14:textId="480966F5" w:rsidR="009A3699" w:rsidRPr="009A3699" w:rsidRDefault="009A3699" w:rsidP="00420472">
      <w:pPr>
        <w:spacing w:before="20"/>
        <w:ind w:left="709" w:right="7387" w:hanging="2"/>
        <w:jc w:val="both"/>
        <w:rPr>
          <w:b/>
          <w:sz w:val="24"/>
          <w:szCs w:val="24"/>
        </w:rPr>
      </w:pPr>
      <w:r w:rsidRPr="009A3699">
        <w:rPr>
          <w:b/>
          <w:sz w:val="24"/>
          <w:szCs w:val="24"/>
        </w:rPr>
        <w:t xml:space="preserve">HR Manager</w:t>
      </w:r>
    </w:p>
    <w:p w14:paraId="61172249" w14:textId="77777777" w:rsidR="00281545" w:rsidRPr="00EF5B6A" w:rsidRDefault="00281545" w:rsidP="00420472">
      <w:pPr>
        <w:pStyle w:val="BodyText"/>
        <w:ind w:left="709"/>
        <w:jc w:val="both"/>
        <w:rPr>
          <w:b/>
        </w:rPr>
      </w:pPr>
    </w:p>
    <w:p w14:paraId="7A072BE7" w14:textId="77777777" w:rsidR="007D70C2" w:rsidRPr="00EF5B6A" w:rsidRDefault="007D70C2" w:rsidP="00420472">
      <w:pPr>
        <w:pStyle w:val="BodyText"/>
        <w:ind w:left="709"/>
        <w:jc w:val="both"/>
        <w:rPr>
          <w:b/>
        </w:rPr>
      </w:pPr>
    </w:p>
    <w:p w14:paraId="3AD00FD7" w14:textId="77777777" w:rsidR="007D70C2" w:rsidRPr="00EF5B6A" w:rsidRDefault="007D70C2" w:rsidP="00420472">
      <w:pPr>
        <w:pStyle w:val="BodyText"/>
        <w:ind w:left="709"/>
        <w:jc w:val="both"/>
        <w:rPr>
          <w:b/>
        </w:rPr>
      </w:pPr>
    </w:p>
    <w:p w14:paraId="4F8B3ECF" w14:textId="44F81162" w:rsidR="00281545" w:rsidRPr="00EF5B6A" w:rsidRDefault="00B2358D" w:rsidP="00420472">
      <w:pPr>
        <w:ind w:left="709" w:right="1971"/>
        <w:jc w:val="both"/>
        <w:rPr>
          <w:b/>
          <w:sz w:val="24"/>
          <w:szCs w:val="24"/>
        </w:rPr>
      </w:pPr>
      <w:r w:rsidRPr="00EF5B6A">
        <w:rPr>
          <w:b/>
          <w:sz w:val="24"/>
          <w:szCs w:val="24"/>
        </w:rPr>
        <w:t>I hereby agree to and accept the terms of employment offer and shall report for duty</w:t>
      </w:r>
      <w:r w:rsidRPr="00EF5B6A">
        <w:rPr>
          <w:b/>
          <w:spacing w:val="-57"/>
          <w:sz w:val="24"/>
          <w:szCs w:val="24"/>
        </w:rPr>
        <w:t xml:space="preserve"> </w:t>
      </w:r>
      <w:r w:rsidRPr="00EF5B6A">
        <w:rPr>
          <w:b/>
          <w:sz w:val="24"/>
          <w:szCs w:val="24"/>
        </w:rPr>
        <w:t>on</w:t>
      </w:r>
      <w:r w:rsidRPr="00EF5B6A">
        <w:rPr>
          <w:b/>
          <w:spacing w:val="-1"/>
          <w:sz w:val="24"/>
          <w:szCs w:val="24"/>
        </w:rPr>
        <w:t xml:space="preserve"> </w:t>
      </w:r>
      <w:r w:rsidRPr="00EF5B6A">
        <w:rPr>
          <w:b/>
          <w:sz w:val="24"/>
          <w:szCs w:val="24"/>
        </w:rPr>
        <w:t>the</w:t>
      </w:r>
      <w:r w:rsidRPr="00EF5B6A">
        <w:rPr>
          <w:b/>
          <w:spacing w:val="1"/>
          <w:sz w:val="24"/>
          <w:szCs w:val="24"/>
        </w:rPr>
        <w:t xml:space="preserve"> </w:t>
      </w:r>
      <w:r w:rsidR="00E52DC7">
        <w:rPr>
          <w:b/>
          <w:sz w:val="24"/>
          <w:szCs w:val="24"/>
        </w:rPr>
        <w:t xml:space="preserve">30-June-2025</w:t>
      </w:r>
    </w:p>
    <w:p w14:paraId="2BF56FD4" w14:textId="77777777" w:rsidR="00281545" w:rsidRPr="00EF5B6A" w:rsidRDefault="00281545" w:rsidP="00420472">
      <w:pPr>
        <w:pStyle w:val="BodyText"/>
        <w:ind w:left="709"/>
        <w:jc w:val="both"/>
        <w:rPr>
          <w:b/>
        </w:rPr>
      </w:pPr>
    </w:p>
    <w:p w14:paraId="01CFEFB0" w14:textId="77777777" w:rsidR="00281545" w:rsidRPr="00EF5B6A" w:rsidRDefault="00B2358D" w:rsidP="00420472">
      <w:pPr>
        <w:pStyle w:val="Heading1"/>
        <w:ind w:left="709"/>
        <w:jc w:val="both"/>
      </w:pPr>
      <w:r w:rsidRPr="00EF5B6A">
        <w:t>Signature</w:t>
      </w:r>
    </w:p>
    <w:p w14:paraId="212AD3FC" w14:textId="4D3DF906" w:rsidR="00281545" w:rsidRPr="00EF5B6A" w:rsidRDefault="00B2358D" w:rsidP="00420472">
      <w:pPr>
        <w:ind w:left="709"/>
        <w:jc w:val="both"/>
        <w:rPr>
          <w:b/>
          <w:sz w:val="24"/>
          <w:szCs w:val="24"/>
        </w:rPr>
      </w:pPr>
      <w:r w:rsidRPr="00EF5B6A">
        <w:rPr>
          <w:b/>
          <w:sz w:val="24"/>
          <w:szCs w:val="24"/>
        </w:rPr>
        <w:t>Name:</w:t>
      </w:r>
      <w:r w:rsidRPr="00EF5B6A">
        <w:rPr>
          <w:b/>
          <w:spacing w:val="-1"/>
          <w:sz w:val="24"/>
          <w:szCs w:val="24"/>
        </w:rPr>
        <w:t xml:space="preserve"> </w:t>
      </w:r>
      <w:r w:rsidR="00E52DC7">
        <w:rPr>
          <w:b/>
          <w:sz w:val="24"/>
          <w:szCs w:val="24"/>
        </w:rPr>
        <w:t xml:space="preserve">Anuj Jain</w:t>
      </w:r>
    </w:p>
    <w:p w14:paraId="03132200" w14:textId="26775B25" w:rsidR="00281545" w:rsidRPr="00EF5B6A" w:rsidRDefault="00B2358D" w:rsidP="00420472">
      <w:pPr>
        <w:pStyle w:val="Heading1"/>
        <w:ind w:left="709"/>
        <w:jc w:val="both"/>
      </w:pPr>
      <w:r w:rsidRPr="00EF5B6A">
        <w:t>Date:</w:t>
      </w:r>
      <w:r w:rsidR="00E52DC7">
        <w:rPr>
          <w:spacing w:val="-1"/>
        </w:rPr>
        <w:t xml:space="preserve"> 30-June-2025</w:t>
      </w:r>
    </w:p>
    <w:p w14:paraId="3981F217" w14:textId="77777777" w:rsidR="00281545" w:rsidRPr="00EF5B6A" w:rsidRDefault="00B2358D" w:rsidP="001A0F99">
      <w:pPr>
        <w:pStyle w:val="BodyText"/>
        <w:jc w:val="both"/>
        <w:rPr>
          <w:b/>
        </w:rPr>
      </w:pPr>
      <w:r w:rsidRPr="00EF5B6A">
        <w:rPr>
          <w:noProof/>
        </w:rPr>
        <w:drawing>
          <wp:anchor distT="0" distB="0" distL="0" distR="0" simplePos="0" relativeHeight="251658242" behindDoc="0" locked="0" layoutInCell="1" allowOverlap="1" wp14:anchorId="014058FC" wp14:editId="1CA26A74">
            <wp:simplePos x="0" y="0"/>
            <wp:positionH relativeFrom="page">
              <wp:posOffset>1104900</wp:posOffset>
            </wp:positionH>
            <wp:positionV relativeFrom="page">
              <wp:posOffset>153249</wp:posOffset>
            </wp:positionV>
            <wp:extent cx="6019800" cy="70916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tretch>
                      <a:fillRect/>
                    </a:stretch>
                  </pic:blipFill>
                  <pic:spPr>
                    <a:xfrm>
                      <a:off x="0" y="0"/>
                      <a:ext cx="6019800" cy="709164"/>
                    </a:xfrm>
                    <a:prstGeom prst="rect">
                      <a:avLst/>
                    </a:prstGeom>
                  </pic:spPr>
                </pic:pic>
              </a:graphicData>
            </a:graphic>
          </wp:anchor>
        </w:drawing>
      </w:r>
    </w:p>
    <w:p w14:paraId="49312FE6" w14:textId="77777777" w:rsidR="00281545" w:rsidRPr="00EF5B6A" w:rsidRDefault="00281545" w:rsidP="001A0F99">
      <w:pPr>
        <w:pStyle w:val="BodyText"/>
        <w:spacing w:before="2"/>
        <w:jc w:val="both"/>
        <w:rPr>
          <w:b/>
        </w:rPr>
      </w:pPr>
    </w:p>
    <w:p w14:paraId="7F0778B2" w14:textId="4321C795" w:rsidR="00281545" w:rsidRPr="00EF5B6A" w:rsidRDefault="00281545" w:rsidP="001A0F99">
      <w:pPr>
        <w:pStyle w:val="BodyText"/>
        <w:spacing w:line="22" w:lineRule="exact"/>
        <w:ind w:left="1838"/>
        <w:jc w:val="both"/>
      </w:pPr>
    </w:p>
    <w:p w14:paraId="5CAE4551" w14:textId="77777777" w:rsidR="00281545" w:rsidRPr="00EF5B6A" w:rsidRDefault="00281545" w:rsidP="001A0F99">
      <w:pPr>
        <w:pStyle w:val="BodyText"/>
        <w:jc w:val="both"/>
        <w:rPr>
          <w:b/>
        </w:rPr>
      </w:pPr>
    </w:p>
    <w:p w14:paraId="76CF4E46" w14:textId="77777777" w:rsidR="002D69EE" w:rsidRPr="00EF5B6A" w:rsidRDefault="002D69EE" w:rsidP="001A0F99">
      <w:pPr>
        <w:pStyle w:val="BodyText"/>
        <w:jc w:val="both"/>
        <w:rPr>
          <w:b/>
        </w:rPr>
      </w:pPr>
    </w:p>
    <w:p w14:paraId="742E9B45" w14:textId="77777777" w:rsidR="002D69EE" w:rsidRPr="00EF5B6A" w:rsidRDefault="002D69EE" w:rsidP="001A0F99">
      <w:pPr>
        <w:pStyle w:val="BodyText"/>
        <w:jc w:val="both"/>
        <w:rPr>
          <w:b/>
        </w:rPr>
      </w:pPr>
    </w:p>
    <w:p w14:paraId="306B4C44" w14:textId="77777777" w:rsidR="002D69EE" w:rsidRPr="00EF5B6A" w:rsidRDefault="002D69EE" w:rsidP="001A0F99">
      <w:pPr>
        <w:pStyle w:val="BodyText"/>
        <w:jc w:val="both"/>
        <w:rPr>
          <w:b/>
        </w:rPr>
      </w:pPr>
    </w:p>
    <w:p w14:paraId="493DC35F" w14:textId="77777777" w:rsidR="002D69EE" w:rsidRPr="00EF5B6A" w:rsidRDefault="002D69EE" w:rsidP="001A0F99">
      <w:pPr>
        <w:pStyle w:val="BodyText"/>
        <w:jc w:val="both"/>
        <w:rPr>
          <w:b/>
        </w:rPr>
      </w:pPr>
    </w:p>
    <w:p w14:paraId="11CCBA4F" w14:textId="77777777" w:rsidR="002D69EE" w:rsidRPr="00EF5B6A" w:rsidRDefault="002D69EE" w:rsidP="001A0F99">
      <w:pPr>
        <w:pStyle w:val="BodyText"/>
        <w:jc w:val="both"/>
        <w:rPr>
          <w:b/>
        </w:rPr>
      </w:pPr>
    </w:p>
    <w:p w14:paraId="7D55D2D5" w14:textId="77777777" w:rsidR="002D69EE" w:rsidRDefault="002D69EE" w:rsidP="001A0F99">
      <w:pPr>
        <w:pStyle w:val="BodyText"/>
        <w:jc w:val="both"/>
        <w:rPr>
          <w:b/>
        </w:rPr>
      </w:pPr>
    </w:p>
    <w:p w14:paraId="68F658A6" w14:textId="77777777" w:rsidR="00184A34" w:rsidRDefault="00184A34" w:rsidP="001A0F99">
      <w:pPr>
        <w:pStyle w:val="BodyText"/>
        <w:jc w:val="both"/>
        <w:rPr>
          <w:b/>
        </w:rPr>
      </w:pPr>
    </w:p>
    <w:p w14:paraId="04836790" w14:textId="77777777" w:rsidR="00184A34" w:rsidRDefault="00184A34" w:rsidP="001A0F99">
      <w:pPr>
        <w:pStyle w:val="BodyText"/>
        <w:jc w:val="both"/>
        <w:rPr>
          <w:b/>
        </w:rPr>
      </w:pPr>
    </w:p>
    <w:p w14:paraId="73180FCC" w14:textId="77777777" w:rsidR="00184A34" w:rsidRDefault="00184A34" w:rsidP="001A0F99">
      <w:pPr>
        <w:pStyle w:val="BodyText"/>
        <w:jc w:val="both"/>
        <w:rPr>
          <w:b/>
        </w:rPr>
      </w:pPr>
    </w:p>
    <w:p w14:paraId="3F28D281" w14:textId="77777777" w:rsidR="00184A34" w:rsidRDefault="00184A34" w:rsidP="001A0F99">
      <w:pPr>
        <w:pStyle w:val="BodyText"/>
        <w:jc w:val="both"/>
        <w:rPr>
          <w:b/>
        </w:rPr>
      </w:pPr>
    </w:p>
    <w:p w14:paraId="26615071" w14:textId="77777777" w:rsidR="00184A34" w:rsidRDefault="00184A34" w:rsidP="001A0F99">
      <w:pPr>
        <w:pStyle w:val="BodyText"/>
        <w:jc w:val="both"/>
        <w:rPr>
          <w:b/>
        </w:rPr>
      </w:pPr>
    </w:p>
    <w:p w14:paraId="08655451" w14:textId="77777777" w:rsidR="00184A34" w:rsidRDefault="00184A34" w:rsidP="001A0F99">
      <w:pPr>
        <w:pStyle w:val="BodyText"/>
        <w:jc w:val="both"/>
        <w:rPr>
          <w:b/>
        </w:rPr>
      </w:pPr>
    </w:p>
    <w:p w14:paraId="37ED862C" w14:textId="77777777" w:rsidR="00184A34" w:rsidRDefault="00184A34" w:rsidP="001A0F99">
      <w:pPr>
        <w:pStyle w:val="BodyText"/>
        <w:jc w:val="both"/>
        <w:rPr>
          <w:b/>
        </w:rPr>
      </w:pPr>
    </w:p>
    <w:p w14:paraId="14AAE51A" w14:textId="77777777" w:rsidR="00184A34" w:rsidRDefault="00184A34" w:rsidP="001A0F99">
      <w:pPr>
        <w:pStyle w:val="BodyText"/>
        <w:jc w:val="both"/>
        <w:rPr>
          <w:b/>
        </w:rPr>
      </w:pPr>
    </w:p>
    <w:p w14:paraId="28032907" w14:textId="77777777" w:rsidR="00184A34" w:rsidRDefault="00184A34" w:rsidP="001A0F99">
      <w:pPr>
        <w:pStyle w:val="BodyText"/>
        <w:jc w:val="both"/>
        <w:rPr>
          <w:b/>
        </w:rPr>
      </w:pPr>
    </w:p>
    <w:p w14:paraId="5365DECB" w14:textId="77777777" w:rsidR="00184A34" w:rsidRDefault="00184A34" w:rsidP="001A0F99">
      <w:pPr>
        <w:pStyle w:val="BodyText"/>
        <w:jc w:val="both"/>
        <w:rPr>
          <w:b/>
        </w:rPr>
      </w:pPr>
    </w:p>
    <w:p w14:paraId="17D9207E" w14:textId="77777777" w:rsidR="00420472" w:rsidRDefault="00420472" w:rsidP="001A0F99">
      <w:pPr>
        <w:pStyle w:val="BodyText"/>
        <w:jc w:val="both"/>
        <w:rPr>
          <w:b/>
        </w:rPr>
      </w:pPr>
    </w:p>
    <w:p w14:paraId="0D4E9856" w14:textId="77777777" w:rsidR="00420472" w:rsidRDefault="00420472" w:rsidP="001A0F99">
      <w:pPr>
        <w:pStyle w:val="BodyText"/>
        <w:jc w:val="both"/>
        <w:rPr>
          <w:b/>
        </w:rPr>
      </w:pPr>
    </w:p>
    <w:p w14:paraId="22D8A12B" w14:textId="77777777" w:rsidR="00420472" w:rsidRDefault="00420472" w:rsidP="001A0F99">
      <w:pPr>
        <w:pStyle w:val="BodyText"/>
        <w:jc w:val="both"/>
        <w:rPr>
          <w:b/>
        </w:rPr>
      </w:pPr>
    </w:p>
    <w:p w14:paraId="37D46CF0" w14:textId="77777777" w:rsidR="00420472" w:rsidRDefault="00420472" w:rsidP="001A0F99">
      <w:pPr>
        <w:pStyle w:val="BodyText"/>
        <w:jc w:val="both"/>
        <w:rPr>
          <w:b/>
        </w:rPr>
      </w:pPr>
    </w:p>
    <w:p w14:paraId="7643AF02" w14:textId="77777777" w:rsidR="00420472" w:rsidRDefault="00420472" w:rsidP="001A0F99">
      <w:pPr>
        <w:pStyle w:val="BodyText"/>
        <w:jc w:val="both"/>
        <w:rPr>
          <w:b/>
        </w:rPr>
      </w:pPr>
    </w:p>
    <w:p w14:paraId="4B400F3E" w14:textId="77777777" w:rsidR="00420472" w:rsidRDefault="00420472" w:rsidP="001A0F99">
      <w:pPr>
        <w:pStyle w:val="BodyText"/>
        <w:jc w:val="both"/>
        <w:rPr>
          <w:b/>
        </w:rPr>
      </w:pPr>
    </w:p>
    <w:p w14:paraId="224DB098" w14:textId="77777777" w:rsidR="00184A34" w:rsidRDefault="00184A34" w:rsidP="001A0F99">
      <w:pPr>
        <w:pStyle w:val="BodyText"/>
        <w:jc w:val="both"/>
        <w:rPr>
          <w:b/>
        </w:rPr>
      </w:pPr>
    </w:p>
    <w:p w14:paraId="58FE5354" w14:textId="77777777" w:rsidR="00184A34" w:rsidRDefault="00184A34" w:rsidP="001A0F99">
      <w:pPr>
        <w:pStyle w:val="BodyText"/>
        <w:jc w:val="both"/>
        <w:rPr>
          <w:b/>
        </w:rPr>
      </w:pPr>
    </w:p>
    <w:p w14:paraId="4D6967A4" w14:textId="77777777" w:rsidR="00184A34" w:rsidRDefault="00184A34" w:rsidP="001A0F99">
      <w:pPr>
        <w:pStyle w:val="BodyText"/>
        <w:jc w:val="both"/>
        <w:rPr>
          <w:b/>
        </w:rPr>
      </w:pPr>
    </w:p>
    <w:p w14:paraId="56594961" w14:textId="77777777" w:rsidR="00184A34" w:rsidRPr="00D31AD7" w:rsidRDefault="00184A34" w:rsidP="00184A34">
      <w:pPr>
        <w:spacing w:before="90"/>
        <w:ind w:left="3112" w:right="2852"/>
        <w:jc w:val="center"/>
        <w:rPr>
          <w:b/>
        </w:rPr>
      </w:pPr>
      <w:r w:rsidRPr="00D31AD7">
        <w:rPr>
          <w:b/>
          <w:w w:val="105"/>
          <w:u w:val="thick"/>
        </w:rPr>
        <w:t>Salary</w:t>
      </w:r>
      <w:r w:rsidRPr="00D31AD7">
        <w:rPr>
          <w:b/>
          <w:spacing w:val="-2"/>
          <w:w w:val="105"/>
          <w:u w:val="thick"/>
        </w:rPr>
        <w:t xml:space="preserve"> </w:t>
      </w:r>
      <w:r w:rsidRPr="00D31AD7">
        <w:rPr>
          <w:b/>
          <w:w w:val="105"/>
          <w:u w:val="thick"/>
        </w:rPr>
        <w:t>Break-up</w:t>
      </w:r>
      <w:r w:rsidRPr="00D31AD7">
        <w:rPr>
          <w:b/>
          <w:spacing w:val="-1"/>
          <w:w w:val="105"/>
          <w:u w:val="thick"/>
        </w:rPr>
        <w:t xml:space="preserve"> </w:t>
      </w:r>
      <w:r w:rsidRPr="00D31AD7">
        <w:rPr>
          <w:b/>
          <w:w w:val="105"/>
          <w:u w:val="thick"/>
        </w:rPr>
        <w:t>Letter</w:t>
      </w:r>
    </w:p>
    <w:p w14:paraId="3A60ED53" w14:textId="33F335A9" w:rsidR="00184A34" w:rsidRPr="00D31AD7" w:rsidRDefault="00184A34" w:rsidP="00420472">
      <w:pPr>
        <w:spacing w:before="103"/>
        <w:ind w:left="426" w:right="7466" w:firstLine="283"/>
        <w:rPr>
          <w:b/>
        </w:rPr>
      </w:pPr>
      <w:r w:rsidRPr="00D31AD7">
        <w:t xml:space="preserve">Dear </w:t>
      </w:r>
      <w:r w:rsidR="006D52B5">
        <w:rPr>
          <w:b/>
        </w:rPr>
        <w:t xml:space="preserve">Anuj Jain</w:t>
      </w:r>
      <w:r w:rsidRPr="00D31AD7">
        <w:rPr>
          <w:b/>
        </w:rPr>
        <w:t>,</w:t>
      </w:r>
    </w:p>
    <w:p w14:paraId="337D4FE3" w14:textId="77777777" w:rsidR="00184A34" w:rsidRPr="00D31AD7" w:rsidRDefault="00184A34" w:rsidP="00420472">
      <w:pPr>
        <w:pStyle w:val="BodyText"/>
        <w:spacing w:before="90"/>
        <w:ind w:left="426" w:firstLine="283"/>
        <w:rPr>
          <w:sz w:val="22"/>
          <w:szCs w:val="22"/>
        </w:rPr>
      </w:pPr>
      <w:r w:rsidRPr="00D31AD7">
        <w:rPr>
          <w:sz w:val="22"/>
          <w:szCs w:val="22"/>
        </w:rPr>
        <w:t>Your</w:t>
      </w:r>
      <w:r w:rsidRPr="00D31AD7">
        <w:rPr>
          <w:spacing w:val="-3"/>
          <w:sz w:val="22"/>
          <w:szCs w:val="22"/>
        </w:rPr>
        <w:t xml:space="preserve"> </w:t>
      </w:r>
      <w:r w:rsidRPr="00D31AD7">
        <w:rPr>
          <w:sz w:val="22"/>
          <w:szCs w:val="22"/>
        </w:rPr>
        <w:t>monthly</w:t>
      </w:r>
      <w:r w:rsidRPr="00D31AD7">
        <w:rPr>
          <w:spacing w:val="-1"/>
          <w:sz w:val="22"/>
          <w:szCs w:val="22"/>
        </w:rPr>
        <w:t xml:space="preserve"> </w:t>
      </w:r>
      <w:r w:rsidRPr="00D31AD7">
        <w:rPr>
          <w:sz w:val="22"/>
          <w:szCs w:val="22"/>
        </w:rPr>
        <w:t>salary</w:t>
      </w:r>
      <w:r w:rsidRPr="00D31AD7">
        <w:rPr>
          <w:spacing w:val="-1"/>
          <w:sz w:val="22"/>
          <w:szCs w:val="22"/>
        </w:rPr>
        <w:t xml:space="preserve"> </w:t>
      </w:r>
      <w:r w:rsidRPr="00D31AD7">
        <w:rPr>
          <w:sz w:val="22"/>
          <w:szCs w:val="22"/>
        </w:rPr>
        <w:t>details &amp;</w:t>
      </w:r>
      <w:r w:rsidRPr="00D31AD7">
        <w:rPr>
          <w:spacing w:val="-1"/>
          <w:sz w:val="22"/>
          <w:szCs w:val="22"/>
        </w:rPr>
        <w:t xml:space="preserve"> </w:t>
      </w:r>
      <w:r w:rsidRPr="00D31AD7">
        <w:rPr>
          <w:sz w:val="22"/>
          <w:szCs w:val="22"/>
        </w:rPr>
        <w:t>total</w:t>
      </w:r>
      <w:r w:rsidRPr="00D31AD7">
        <w:rPr>
          <w:spacing w:val="-1"/>
          <w:sz w:val="22"/>
          <w:szCs w:val="22"/>
        </w:rPr>
        <w:t xml:space="preserve"> </w:t>
      </w:r>
      <w:r w:rsidRPr="00D31AD7">
        <w:rPr>
          <w:sz w:val="22"/>
          <w:szCs w:val="22"/>
        </w:rPr>
        <w:t>cost to</w:t>
      </w:r>
      <w:r w:rsidRPr="00D31AD7">
        <w:rPr>
          <w:spacing w:val="-1"/>
          <w:sz w:val="22"/>
          <w:szCs w:val="22"/>
        </w:rPr>
        <w:t xml:space="preserve"> </w:t>
      </w:r>
      <w:r w:rsidRPr="00D31AD7">
        <w:rPr>
          <w:sz w:val="22"/>
          <w:szCs w:val="22"/>
        </w:rPr>
        <w:t>company</w:t>
      </w:r>
      <w:r w:rsidRPr="00D31AD7">
        <w:rPr>
          <w:spacing w:val="-1"/>
          <w:sz w:val="22"/>
          <w:szCs w:val="22"/>
        </w:rPr>
        <w:t xml:space="preserve"> </w:t>
      </w:r>
      <w:r w:rsidRPr="00D31AD7">
        <w:rPr>
          <w:sz w:val="22"/>
          <w:szCs w:val="22"/>
        </w:rPr>
        <w:t>is as</w:t>
      </w:r>
      <w:r w:rsidRPr="00D31AD7">
        <w:rPr>
          <w:spacing w:val="-1"/>
          <w:sz w:val="22"/>
          <w:szCs w:val="22"/>
        </w:rPr>
        <w:t xml:space="preserve"> </w:t>
      </w:r>
      <w:r w:rsidRPr="00D31AD7">
        <w:rPr>
          <w:sz w:val="22"/>
          <w:szCs w:val="22"/>
        </w:rPr>
        <w:t>follows:</w:t>
      </w:r>
    </w:p>
    <w:p w14:paraId="696E7CEC" w14:textId="77777777" w:rsidR="00184A34" w:rsidRPr="00D31AD7" w:rsidRDefault="00184A34" w:rsidP="00420472">
      <w:pPr>
        <w:pStyle w:val="BodyText"/>
        <w:spacing w:before="8"/>
        <w:ind w:firstLine="283"/>
        <w:rPr>
          <w:sz w:val="22"/>
          <w:szCs w:val="22"/>
        </w:rPr>
      </w:pPr>
    </w:p>
    <w:tbl>
      <w:tblPr>
        <w:tblW w:w="730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58"/>
        <w:gridCol w:w="1707"/>
        <w:gridCol w:w="1936"/>
      </w:tblGrid>
      <w:tr w:rsidR="00184A34" w:rsidRPr="00D31AD7" w14:paraId="034CB6DC" w14:textId="77777777" w:rsidTr="00420472">
        <w:trPr>
          <w:trHeight w:val="2"/>
          <w:jc w:val="center"/>
        </w:trPr>
        <w:tc>
          <w:tcPr>
            <w:tcW w:w="7301" w:type="dxa"/>
            <w:gridSpan w:val="3"/>
            <w:tcBorders>
              <w:top w:val="nil"/>
              <w:left w:val="nil"/>
              <w:bottom w:val="nil"/>
              <w:right w:val="nil"/>
            </w:tcBorders>
            <w:shd w:val="clear" w:color="auto" w:fill="8EA9DB"/>
          </w:tcPr>
          <w:p w14:paraId="4EBB522F" w14:textId="77777777" w:rsidR="00184A34" w:rsidRPr="00D31AD7" w:rsidRDefault="00184A34" w:rsidP="004641DA">
            <w:pPr>
              <w:spacing w:before="8" w:line="250" w:lineRule="exact"/>
              <w:ind w:left="2837" w:right="2807"/>
              <w:jc w:val="center"/>
              <w:rPr>
                <w:b/>
              </w:rPr>
            </w:pPr>
            <w:r w:rsidRPr="00D31AD7">
              <w:rPr>
                <w:b/>
              </w:rPr>
              <w:t xml:space="preserve">Salary </w:t>
            </w:r>
            <w:r w:rsidRPr="00D31AD7">
              <w:rPr>
                <w:b/>
                <w:spacing w:val="-59"/>
              </w:rPr>
              <w:t xml:space="preserve">   </w:t>
            </w:r>
            <w:r w:rsidRPr="00D31AD7">
              <w:rPr>
                <w:b/>
              </w:rPr>
              <w:t>Breakup</w:t>
            </w:r>
          </w:p>
        </w:tc>
      </w:tr>
      <w:tr w:rsidR="00184A34" w:rsidRPr="00D31AD7" w14:paraId="309AE726" w14:textId="77777777" w:rsidTr="00420472">
        <w:trPr>
          <w:trHeight w:val="239"/>
          <w:jc w:val="center"/>
        </w:trPr>
        <w:tc>
          <w:tcPr>
            <w:tcW w:w="3658" w:type="dxa"/>
            <w:tcBorders>
              <w:right w:val="nil"/>
            </w:tcBorders>
            <w:shd w:val="clear" w:color="auto" w:fill="FFE699"/>
          </w:tcPr>
          <w:p w14:paraId="310FCAF9" w14:textId="77777777" w:rsidR="00184A34" w:rsidRPr="00D31AD7" w:rsidRDefault="00184A34" w:rsidP="004641DA">
            <w:pPr>
              <w:spacing w:before="34"/>
              <w:ind w:left="1536"/>
              <w:rPr>
                <w:b/>
              </w:rPr>
            </w:pPr>
            <w:r w:rsidRPr="00D31AD7">
              <w:rPr>
                <w:b/>
              </w:rPr>
              <w:t>Total</w:t>
            </w:r>
            <w:r w:rsidRPr="00D31AD7">
              <w:rPr>
                <w:b/>
                <w:spacing w:val="1"/>
              </w:rPr>
              <w:t xml:space="preserve"> </w:t>
            </w:r>
            <w:r w:rsidRPr="00D31AD7">
              <w:rPr>
                <w:b/>
              </w:rPr>
              <w:t>Annual</w:t>
            </w:r>
            <w:r w:rsidRPr="00D31AD7">
              <w:rPr>
                <w:b/>
                <w:spacing w:val="-12"/>
              </w:rPr>
              <w:t xml:space="preserve"> </w:t>
            </w:r>
            <w:r w:rsidRPr="00D31AD7">
              <w:rPr>
                <w:b/>
              </w:rPr>
              <w:t>CTC</w:t>
            </w:r>
          </w:p>
        </w:tc>
        <w:tc>
          <w:tcPr>
            <w:tcW w:w="1707" w:type="dxa"/>
            <w:tcBorders>
              <w:left w:val="nil"/>
              <w:right w:val="nil"/>
            </w:tcBorders>
            <w:shd w:val="clear" w:color="auto" w:fill="FFE699"/>
          </w:tcPr>
          <w:p w14:paraId="45EA7D03" w14:textId="77777777" w:rsidR="00184A34" w:rsidRPr="00D31AD7" w:rsidRDefault="00184A34" w:rsidP="004641DA"/>
        </w:tc>
        <w:tc>
          <w:tcPr>
            <w:tcW w:w="1935" w:type="dxa"/>
            <w:tcBorders>
              <w:left w:val="nil"/>
            </w:tcBorders>
            <w:shd w:val="clear" w:color="auto" w:fill="FFE699"/>
          </w:tcPr>
          <w:p w14:paraId="4FCAC2AB" w14:textId="77777777" w:rsidR="00184A34" w:rsidRPr="00D31AD7" w:rsidRDefault="00184A34" w:rsidP="004641DA">
            <w:pPr>
              <w:spacing w:before="34"/>
              <w:ind w:right="76"/>
              <w:jc w:val="right"/>
              <w:rPr>
                <w:b/>
              </w:rPr>
            </w:pPr>
            <w:r w:rsidRPr="00D31AD7">
              <w:rPr>
                <w:b/>
                <w:w w:val="95"/>
              </w:rPr>
              <w:t>₹ 550,000</w:t>
            </w:r>
          </w:p>
        </w:tc>
      </w:tr>
      <w:tr w:rsidR="00184A34" w:rsidRPr="00D31AD7" w14:paraId="0F1BFBB9" w14:textId="77777777" w:rsidTr="00420472">
        <w:trPr>
          <w:jc w:val="center"/>
        </w:trPr>
        <w:tc>
          <w:tcPr>
            <w:tcW w:w="7301" w:type="dxa"/>
            <w:gridSpan w:val="3"/>
          </w:tcPr>
          <w:p w14:paraId="41A26C27" w14:textId="77777777" w:rsidR="00184A34" w:rsidRPr="00D31AD7" w:rsidRDefault="00184A34" w:rsidP="004641DA"/>
        </w:tc>
      </w:tr>
      <w:tr w:rsidR="00184A34" w:rsidRPr="00D31AD7" w14:paraId="12DDC6C0" w14:textId="77777777" w:rsidTr="00420472">
        <w:trPr>
          <w:jc w:val="center"/>
        </w:trPr>
        <w:tc>
          <w:tcPr>
            <w:tcW w:w="5365" w:type="dxa"/>
            <w:gridSpan w:val="2"/>
            <w:shd w:val="clear" w:color="auto" w:fill="F8C9AC"/>
          </w:tcPr>
          <w:p w14:paraId="3F949CBB" w14:textId="77777777" w:rsidR="00184A34" w:rsidRPr="00D31AD7" w:rsidRDefault="00184A34" w:rsidP="004641DA">
            <w:pPr>
              <w:spacing w:before="43"/>
              <w:ind w:left="1959" w:right="1922"/>
              <w:jc w:val="center"/>
              <w:rPr>
                <w:b/>
              </w:rPr>
            </w:pPr>
            <w:r w:rsidRPr="00D31AD7">
              <w:rPr>
                <w:b/>
              </w:rPr>
              <w:t>Particulars</w:t>
            </w:r>
          </w:p>
        </w:tc>
        <w:tc>
          <w:tcPr>
            <w:tcW w:w="1935" w:type="dxa"/>
            <w:shd w:val="clear" w:color="auto" w:fill="F8C9AC"/>
          </w:tcPr>
          <w:p w14:paraId="434D9870" w14:textId="77777777" w:rsidR="00184A34" w:rsidRPr="00D31AD7" w:rsidRDefault="00184A34" w:rsidP="004641DA">
            <w:pPr>
              <w:spacing w:before="43"/>
              <w:ind w:left="460"/>
              <w:rPr>
                <w:b/>
              </w:rPr>
            </w:pPr>
            <w:r w:rsidRPr="00D31AD7">
              <w:rPr>
                <w:b/>
              </w:rPr>
              <w:t>Monthly</w:t>
            </w:r>
          </w:p>
        </w:tc>
      </w:tr>
      <w:tr w:rsidR="00184A34" w:rsidRPr="00D31AD7" w14:paraId="11CE42B6" w14:textId="77777777" w:rsidTr="00420472">
        <w:trPr>
          <w:trHeight w:val="239"/>
          <w:jc w:val="center"/>
        </w:trPr>
        <w:tc>
          <w:tcPr>
            <w:tcW w:w="5365" w:type="dxa"/>
            <w:gridSpan w:val="2"/>
            <w:tcBorders>
              <w:bottom w:val="single" w:sz="4" w:space="0" w:color="000000"/>
              <w:right w:val="single" w:sz="4" w:space="0" w:color="000000"/>
            </w:tcBorders>
          </w:tcPr>
          <w:p w14:paraId="611E60DB" w14:textId="77777777" w:rsidR="00184A34" w:rsidRPr="00D31AD7" w:rsidRDefault="00184A34" w:rsidP="004641DA">
            <w:pPr>
              <w:spacing w:before="38"/>
              <w:ind w:left="1296"/>
              <w:rPr>
                <w:b/>
              </w:rPr>
            </w:pPr>
            <w:r w:rsidRPr="00D31AD7">
              <w:rPr>
                <w:b/>
              </w:rPr>
              <w:t>Total</w:t>
            </w:r>
            <w:r w:rsidRPr="00D31AD7">
              <w:rPr>
                <w:b/>
                <w:spacing w:val="3"/>
              </w:rPr>
              <w:t xml:space="preserve"> </w:t>
            </w:r>
            <w:r w:rsidRPr="00D31AD7">
              <w:rPr>
                <w:b/>
              </w:rPr>
              <w:t>Monthly</w:t>
            </w:r>
            <w:r w:rsidRPr="00D31AD7">
              <w:rPr>
                <w:b/>
                <w:spacing w:val="-3"/>
              </w:rPr>
              <w:t xml:space="preserve"> </w:t>
            </w:r>
            <w:r w:rsidRPr="00D31AD7">
              <w:rPr>
                <w:b/>
              </w:rPr>
              <w:t>CTC</w:t>
            </w:r>
            <w:r w:rsidRPr="00D31AD7">
              <w:rPr>
                <w:b/>
                <w:spacing w:val="1"/>
              </w:rPr>
              <w:t xml:space="preserve"> </w:t>
            </w:r>
            <w:r w:rsidRPr="00D31AD7">
              <w:rPr>
                <w:b/>
              </w:rPr>
              <w:t>(A)</w:t>
            </w:r>
          </w:p>
        </w:tc>
        <w:tc>
          <w:tcPr>
            <w:tcW w:w="1935" w:type="dxa"/>
            <w:tcBorders>
              <w:left w:val="single" w:sz="4" w:space="0" w:color="000000"/>
              <w:bottom w:val="single" w:sz="4" w:space="0" w:color="000000"/>
            </w:tcBorders>
          </w:tcPr>
          <w:p w14:paraId="657698BC" w14:textId="77777777" w:rsidR="00184A34" w:rsidRPr="00D31AD7" w:rsidRDefault="00184A34" w:rsidP="004641DA">
            <w:pPr>
              <w:spacing w:before="38"/>
              <w:ind w:right="71"/>
              <w:jc w:val="right"/>
              <w:rPr>
                <w:b/>
              </w:rPr>
            </w:pPr>
            <w:r w:rsidRPr="00D31AD7">
              <w:rPr>
                <w:b/>
                <w:w w:val="95"/>
              </w:rPr>
              <w:t>₹</w:t>
            </w:r>
            <w:r w:rsidRPr="00D31AD7">
              <w:rPr>
                <w:b/>
                <w:spacing w:val="-1"/>
                <w:w w:val="95"/>
              </w:rPr>
              <w:t xml:space="preserve"> </w:t>
            </w:r>
            <w:r w:rsidRPr="00D31AD7">
              <w:rPr>
                <w:b/>
                <w:w w:val="95"/>
              </w:rPr>
              <w:t>45,833</w:t>
            </w:r>
          </w:p>
        </w:tc>
      </w:tr>
      <w:tr w:rsidR="00184A34" w:rsidRPr="00D31AD7" w14:paraId="73C7E6A6" w14:textId="77777777" w:rsidTr="00420472">
        <w:trPr>
          <w:trHeight w:val="262"/>
          <w:jc w:val="center"/>
        </w:trPr>
        <w:tc>
          <w:tcPr>
            <w:tcW w:w="5365" w:type="dxa"/>
            <w:gridSpan w:val="2"/>
            <w:tcBorders>
              <w:top w:val="single" w:sz="4" w:space="0" w:color="000000"/>
              <w:bottom w:val="single" w:sz="4" w:space="0" w:color="000000"/>
              <w:right w:val="single" w:sz="4" w:space="0" w:color="000000"/>
            </w:tcBorders>
            <w:shd w:val="clear" w:color="auto" w:fill="D9DFF0"/>
          </w:tcPr>
          <w:p w14:paraId="30E1EE80" w14:textId="77777777" w:rsidR="00184A34" w:rsidRPr="00D31AD7" w:rsidRDefault="00184A34" w:rsidP="004641DA">
            <w:pPr>
              <w:spacing w:before="34"/>
              <w:ind w:left="114"/>
              <w:rPr>
                <w:b/>
              </w:rPr>
            </w:pPr>
            <w:r w:rsidRPr="00D31AD7">
              <w:rPr>
                <w:b/>
              </w:rPr>
              <w:t>Employee</w:t>
            </w:r>
            <w:r w:rsidRPr="00D31AD7">
              <w:rPr>
                <w:b/>
                <w:spacing w:val="-2"/>
              </w:rPr>
              <w:t xml:space="preserve"> </w:t>
            </w:r>
            <w:r w:rsidRPr="00D31AD7">
              <w:rPr>
                <w:b/>
              </w:rPr>
              <w:t>Benefits</w:t>
            </w:r>
            <w:r w:rsidRPr="00D31AD7">
              <w:rPr>
                <w:b/>
                <w:spacing w:val="-4"/>
              </w:rPr>
              <w:t xml:space="preserve"> </w:t>
            </w:r>
            <w:r w:rsidRPr="00D31AD7">
              <w:rPr>
                <w:b/>
              </w:rPr>
              <w:t>(Deductible)</w:t>
            </w:r>
            <w:r w:rsidRPr="00D31AD7">
              <w:rPr>
                <w:b/>
                <w:spacing w:val="-3"/>
              </w:rPr>
              <w:t xml:space="preserve"> </w:t>
            </w:r>
            <w:r w:rsidRPr="00D31AD7">
              <w:rPr>
                <w:b/>
              </w:rPr>
              <w:t>(B)</w:t>
            </w:r>
          </w:p>
        </w:tc>
        <w:tc>
          <w:tcPr>
            <w:tcW w:w="1935" w:type="dxa"/>
            <w:vMerge w:val="restart"/>
            <w:tcBorders>
              <w:top w:val="single" w:sz="4" w:space="0" w:color="000000"/>
              <w:left w:val="single" w:sz="4" w:space="0" w:color="000000"/>
              <w:bottom w:val="single" w:sz="4" w:space="0" w:color="000000"/>
              <w:right w:val="single" w:sz="4" w:space="0" w:color="000000"/>
            </w:tcBorders>
            <w:shd w:val="clear" w:color="auto" w:fill="D9DFF0"/>
          </w:tcPr>
          <w:p w14:paraId="668768AF" w14:textId="77777777" w:rsidR="00184A34" w:rsidRPr="00D31AD7" w:rsidRDefault="00184A34" w:rsidP="004641DA">
            <w:pPr>
              <w:ind w:left="911"/>
              <w:rPr>
                <w:b/>
              </w:rPr>
            </w:pPr>
            <w:r w:rsidRPr="00D31AD7">
              <w:rPr>
                <w:b/>
              </w:rPr>
              <w:t>₹</w:t>
            </w:r>
            <w:r w:rsidRPr="00D31AD7">
              <w:rPr>
                <w:b/>
                <w:spacing w:val="-13"/>
              </w:rPr>
              <w:t xml:space="preserve"> </w:t>
            </w:r>
            <w:r w:rsidRPr="00D31AD7">
              <w:rPr>
                <w:b/>
              </w:rPr>
              <w:t>4,252</w:t>
            </w:r>
          </w:p>
        </w:tc>
      </w:tr>
      <w:tr w:rsidR="00184A34" w:rsidRPr="00D31AD7" w14:paraId="04444797" w14:textId="77777777" w:rsidTr="00420472">
        <w:trPr>
          <w:trHeight w:val="239"/>
          <w:jc w:val="center"/>
        </w:trPr>
        <w:tc>
          <w:tcPr>
            <w:tcW w:w="3658" w:type="dxa"/>
            <w:tcBorders>
              <w:top w:val="single" w:sz="4" w:space="0" w:color="000000"/>
              <w:bottom w:val="single" w:sz="4" w:space="0" w:color="000000"/>
              <w:right w:val="single" w:sz="4" w:space="0" w:color="000000"/>
            </w:tcBorders>
          </w:tcPr>
          <w:p w14:paraId="56E86FC8" w14:textId="77777777" w:rsidR="00184A34" w:rsidRPr="00D31AD7" w:rsidRDefault="00184A34" w:rsidP="004641DA">
            <w:pPr>
              <w:spacing w:before="29"/>
              <w:ind w:left="114"/>
            </w:pPr>
            <w:r w:rsidRPr="00D31AD7">
              <w:t>Health Insurance</w:t>
            </w:r>
          </w:p>
        </w:tc>
        <w:tc>
          <w:tcPr>
            <w:tcW w:w="1707" w:type="dxa"/>
            <w:tcBorders>
              <w:top w:val="single" w:sz="4" w:space="0" w:color="000000"/>
              <w:left w:val="single" w:sz="4" w:space="0" w:color="000000"/>
              <w:bottom w:val="single" w:sz="4" w:space="0" w:color="000000"/>
              <w:right w:val="single" w:sz="4" w:space="0" w:color="000000"/>
            </w:tcBorders>
          </w:tcPr>
          <w:p w14:paraId="2E1520B4" w14:textId="77777777" w:rsidR="00184A34" w:rsidRPr="00D31AD7" w:rsidRDefault="00184A34" w:rsidP="004641DA">
            <w:pPr>
              <w:spacing w:before="29"/>
              <w:ind w:right="72"/>
              <w:jc w:val="right"/>
            </w:pPr>
            <w:r w:rsidRPr="00D31AD7">
              <w:rPr>
                <w:w w:val="95"/>
              </w:rPr>
              <w:t>₹</w:t>
            </w:r>
            <w:r w:rsidRPr="00D31AD7">
              <w:rPr>
                <w:spacing w:val="1"/>
                <w:w w:val="95"/>
              </w:rPr>
              <w:t xml:space="preserve"> </w:t>
            </w:r>
            <w:r w:rsidRPr="00D31AD7">
              <w:rPr>
                <w:w w:val="95"/>
              </w:rPr>
              <w:t>1,350</w:t>
            </w:r>
          </w:p>
        </w:tc>
        <w:tc>
          <w:tcPr>
            <w:tcW w:w="1935" w:type="dxa"/>
            <w:vMerge/>
            <w:tcBorders>
              <w:top w:val="nil"/>
              <w:left w:val="single" w:sz="4" w:space="0" w:color="000000"/>
              <w:bottom w:val="single" w:sz="4" w:space="0" w:color="000000"/>
              <w:right w:val="single" w:sz="4" w:space="0" w:color="000000"/>
            </w:tcBorders>
            <w:shd w:val="clear" w:color="auto" w:fill="D9DFF0"/>
          </w:tcPr>
          <w:p w14:paraId="7B945315" w14:textId="77777777" w:rsidR="00184A34" w:rsidRPr="00D31AD7" w:rsidRDefault="00184A34" w:rsidP="004641DA"/>
        </w:tc>
      </w:tr>
      <w:tr w:rsidR="00184A34" w:rsidRPr="00D31AD7" w14:paraId="4772280A" w14:textId="77777777" w:rsidTr="00420472">
        <w:trPr>
          <w:trHeight w:val="262"/>
          <w:jc w:val="center"/>
        </w:trPr>
        <w:tc>
          <w:tcPr>
            <w:tcW w:w="3658" w:type="dxa"/>
            <w:tcBorders>
              <w:top w:val="single" w:sz="4" w:space="0" w:color="000000"/>
              <w:bottom w:val="single" w:sz="4" w:space="0" w:color="000000"/>
              <w:right w:val="single" w:sz="4" w:space="0" w:color="000000"/>
            </w:tcBorders>
          </w:tcPr>
          <w:p w14:paraId="4A7B222E" w14:textId="77777777" w:rsidR="00184A34" w:rsidRPr="00D31AD7" w:rsidRDefault="00184A34" w:rsidP="004641DA">
            <w:pPr>
              <w:spacing w:before="34"/>
              <w:ind w:left="114"/>
            </w:pPr>
            <w:r w:rsidRPr="00D31AD7">
              <w:t>Provident</w:t>
            </w:r>
            <w:r w:rsidRPr="00D31AD7">
              <w:rPr>
                <w:spacing w:val="-3"/>
              </w:rPr>
              <w:t xml:space="preserve"> </w:t>
            </w:r>
            <w:r w:rsidRPr="00D31AD7">
              <w:t>Fund</w:t>
            </w:r>
            <w:r w:rsidRPr="00D31AD7">
              <w:rPr>
                <w:spacing w:val="-5"/>
              </w:rPr>
              <w:t xml:space="preserve"> </w:t>
            </w:r>
            <w:r w:rsidRPr="00D31AD7">
              <w:t>(Employer</w:t>
            </w:r>
            <w:r w:rsidRPr="00D31AD7">
              <w:rPr>
                <w:spacing w:val="5"/>
              </w:rPr>
              <w:t xml:space="preserve"> </w:t>
            </w:r>
            <w:r w:rsidRPr="00D31AD7">
              <w:t>Part)</w:t>
            </w:r>
          </w:p>
        </w:tc>
        <w:tc>
          <w:tcPr>
            <w:tcW w:w="1707" w:type="dxa"/>
            <w:tcBorders>
              <w:top w:val="single" w:sz="4" w:space="0" w:color="000000"/>
              <w:left w:val="single" w:sz="4" w:space="0" w:color="000000"/>
              <w:bottom w:val="single" w:sz="4" w:space="0" w:color="000000"/>
              <w:right w:val="single" w:sz="4" w:space="0" w:color="000000"/>
            </w:tcBorders>
          </w:tcPr>
          <w:p w14:paraId="70DB0CA2" w14:textId="77777777" w:rsidR="00184A34" w:rsidRPr="00D31AD7" w:rsidRDefault="00184A34" w:rsidP="004641DA">
            <w:pPr>
              <w:spacing w:before="27"/>
              <w:ind w:right="73"/>
              <w:jc w:val="right"/>
            </w:pPr>
            <w:r w:rsidRPr="00D31AD7">
              <w:t>₹</w:t>
            </w:r>
            <w:r w:rsidRPr="00D31AD7">
              <w:rPr>
                <w:spacing w:val="3"/>
              </w:rPr>
              <w:t xml:space="preserve"> </w:t>
            </w:r>
            <w:r w:rsidRPr="00D31AD7">
              <w:t>1,800</w:t>
            </w:r>
          </w:p>
        </w:tc>
        <w:tc>
          <w:tcPr>
            <w:tcW w:w="1935" w:type="dxa"/>
            <w:vMerge/>
            <w:tcBorders>
              <w:top w:val="nil"/>
              <w:left w:val="single" w:sz="4" w:space="0" w:color="000000"/>
              <w:bottom w:val="single" w:sz="4" w:space="0" w:color="000000"/>
              <w:right w:val="single" w:sz="4" w:space="0" w:color="000000"/>
            </w:tcBorders>
            <w:shd w:val="clear" w:color="auto" w:fill="D9DFF0"/>
          </w:tcPr>
          <w:p w14:paraId="1E809F76" w14:textId="77777777" w:rsidR="00184A34" w:rsidRPr="00D31AD7" w:rsidRDefault="00184A34" w:rsidP="004641DA"/>
        </w:tc>
      </w:tr>
      <w:tr w:rsidR="00184A34" w:rsidRPr="00D31AD7" w14:paraId="6729884A" w14:textId="77777777" w:rsidTr="00420472">
        <w:trPr>
          <w:trHeight w:val="239"/>
          <w:jc w:val="center"/>
        </w:trPr>
        <w:tc>
          <w:tcPr>
            <w:tcW w:w="3658" w:type="dxa"/>
            <w:tcBorders>
              <w:top w:val="single" w:sz="4" w:space="0" w:color="000000"/>
              <w:bottom w:val="single" w:sz="4" w:space="0" w:color="000000"/>
              <w:right w:val="single" w:sz="4" w:space="0" w:color="000000"/>
            </w:tcBorders>
          </w:tcPr>
          <w:p w14:paraId="0176EDFD" w14:textId="77777777" w:rsidR="00184A34" w:rsidRPr="00D31AD7" w:rsidRDefault="00184A34" w:rsidP="004641DA">
            <w:pPr>
              <w:spacing w:before="29"/>
              <w:ind w:left="114"/>
            </w:pPr>
            <w:r w:rsidRPr="00D31AD7">
              <w:t>Gratuity</w:t>
            </w:r>
          </w:p>
        </w:tc>
        <w:tc>
          <w:tcPr>
            <w:tcW w:w="1707" w:type="dxa"/>
            <w:tcBorders>
              <w:top w:val="single" w:sz="4" w:space="0" w:color="000000"/>
              <w:left w:val="single" w:sz="4" w:space="0" w:color="000000"/>
              <w:bottom w:val="single" w:sz="4" w:space="0" w:color="000000"/>
              <w:right w:val="single" w:sz="4" w:space="0" w:color="000000"/>
            </w:tcBorders>
          </w:tcPr>
          <w:p w14:paraId="4A94BB08" w14:textId="77777777" w:rsidR="00184A34" w:rsidRPr="00D31AD7" w:rsidRDefault="00184A34" w:rsidP="004641DA">
            <w:pPr>
              <w:spacing w:before="27"/>
              <w:ind w:right="73"/>
              <w:jc w:val="right"/>
            </w:pPr>
            <w:r w:rsidRPr="00D31AD7">
              <w:t>₹</w:t>
            </w:r>
            <w:r w:rsidRPr="00D31AD7">
              <w:rPr>
                <w:spacing w:val="3"/>
              </w:rPr>
              <w:t xml:space="preserve"> </w:t>
            </w:r>
            <w:r w:rsidRPr="00D31AD7">
              <w:t>1,102</w:t>
            </w:r>
          </w:p>
        </w:tc>
        <w:tc>
          <w:tcPr>
            <w:tcW w:w="1935" w:type="dxa"/>
            <w:vMerge/>
            <w:tcBorders>
              <w:top w:val="nil"/>
              <w:left w:val="single" w:sz="4" w:space="0" w:color="000000"/>
              <w:bottom w:val="single" w:sz="4" w:space="0" w:color="000000"/>
              <w:right w:val="single" w:sz="4" w:space="0" w:color="000000"/>
            </w:tcBorders>
            <w:shd w:val="clear" w:color="auto" w:fill="D9DFF0"/>
          </w:tcPr>
          <w:p w14:paraId="46D7FD9F" w14:textId="77777777" w:rsidR="00184A34" w:rsidRPr="00D31AD7" w:rsidRDefault="00184A34" w:rsidP="004641DA"/>
        </w:tc>
      </w:tr>
      <w:tr w:rsidR="00184A34" w:rsidRPr="00D31AD7" w14:paraId="3AA3A5E1" w14:textId="77777777" w:rsidTr="00420472">
        <w:trPr>
          <w:trHeight w:val="239"/>
          <w:jc w:val="center"/>
        </w:trPr>
        <w:tc>
          <w:tcPr>
            <w:tcW w:w="5365" w:type="dxa"/>
            <w:gridSpan w:val="2"/>
            <w:tcBorders>
              <w:top w:val="single" w:sz="4" w:space="0" w:color="000000"/>
              <w:bottom w:val="single" w:sz="4" w:space="0" w:color="000000"/>
              <w:right w:val="single" w:sz="4" w:space="0" w:color="000000"/>
            </w:tcBorders>
            <w:shd w:val="clear" w:color="auto" w:fill="FFE699"/>
          </w:tcPr>
          <w:p w14:paraId="3F5E5C52" w14:textId="77777777" w:rsidR="00184A34" w:rsidRPr="00D31AD7" w:rsidRDefault="00184A34" w:rsidP="004641DA">
            <w:pPr>
              <w:spacing w:before="53" w:line="224" w:lineRule="exact"/>
              <w:ind w:left="114"/>
              <w:rPr>
                <w:b/>
              </w:rPr>
            </w:pPr>
            <w:r w:rsidRPr="00D31AD7">
              <w:rPr>
                <w:b/>
              </w:rPr>
              <w:t>Gross Salary</w:t>
            </w:r>
            <w:r w:rsidRPr="00D31AD7">
              <w:rPr>
                <w:b/>
                <w:spacing w:val="2"/>
              </w:rPr>
              <w:t xml:space="preserve"> </w:t>
            </w:r>
            <w:r w:rsidRPr="00D31AD7">
              <w:rPr>
                <w:b/>
              </w:rPr>
              <w:t>(C)</w:t>
            </w:r>
            <w:r w:rsidRPr="00D31AD7">
              <w:rPr>
                <w:b/>
                <w:spacing w:val="-4"/>
              </w:rPr>
              <w:t xml:space="preserve"> </w:t>
            </w:r>
            <w:r w:rsidRPr="00D31AD7">
              <w:rPr>
                <w:b/>
              </w:rPr>
              <w:t>=</w:t>
            </w:r>
            <w:r w:rsidRPr="00D31AD7">
              <w:rPr>
                <w:b/>
                <w:spacing w:val="-2"/>
              </w:rPr>
              <w:t xml:space="preserve"> </w:t>
            </w:r>
            <w:r w:rsidRPr="00D31AD7">
              <w:rPr>
                <w:b/>
              </w:rPr>
              <w:t>(A)</w:t>
            </w:r>
            <w:r w:rsidRPr="00D31AD7">
              <w:rPr>
                <w:b/>
                <w:spacing w:val="-1"/>
              </w:rPr>
              <w:t xml:space="preserve"> </w:t>
            </w:r>
            <w:r w:rsidRPr="00D31AD7">
              <w:rPr>
                <w:b/>
              </w:rPr>
              <w:t>-</w:t>
            </w:r>
            <w:r w:rsidRPr="00D31AD7">
              <w:rPr>
                <w:b/>
                <w:spacing w:val="1"/>
              </w:rPr>
              <w:t xml:space="preserve"> </w:t>
            </w:r>
            <w:r w:rsidRPr="00D31AD7">
              <w:rPr>
                <w:b/>
              </w:rPr>
              <w:t>(B)</w:t>
            </w:r>
          </w:p>
        </w:tc>
        <w:tc>
          <w:tcPr>
            <w:tcW w:w="1935" w:type="dxa"/>
            <w:vMerge w:val="restart"/>
            <w:tcBorders>
              <w:top w:val="single" w:sz="4" w:space="0" w:color="000000"/>
              <w:left w:val="single" w:sz="4" w:space="0" w:color="000000"/>
              <w:bottom w:val="single" w:sz="4" w:space="0" w:color="000000"/>
              <w:right w:val="single" w:sz="4" w:space="0" w:color="000000"/>
            </w:tcBorders>
            <w:shd w:val="clear" w:color="auto" w:fill="FFE699"/>
          </w:tcPr>
          <w:p w14:paraId="22087CAC" w14:textId="77777777" w:rsidR="00184A34" w:rsidRPr="00D31AD7" w:rsidRDefault="00184A34" w:rsidP="004641DA">
            <w:pPr>
              <w:ind w:left="1013"/>
              <w:rPr>
                <w:b/>
              </w:rPr>
            </w:pPr>
            <w:r w:rsidRPr="00D31AD7">
              <w:rPr>
                <w:b/>
                <w:w w:val="95"/>
              </w:rPr>
              <w:t>₹</w:t>
            </w:r>
            <w:r w:rsidRPr="00D31AD7">
              <w:rPr>
                <w:b/>
                <w:spacing w:val="-1"/>
                <w:w w:val="95"/>
              </w:rPr>
              <w:t xml:space="preserve"> </w:t>
            </w:r>
            <w:r w:rsidRPr="00D31AD7">
              <w:rPr>
                <w:b/>
                <w:w w:val="95"/>
              </w:rPr>
              <w:t>41,581</w:t>
            </w:r>
          </w:p>
        </w:tc>
      </w:tr>
      <w:tr w:rsidR="00184A34" w:rsidRPr="00D31AD7" w14:paraId="1C2109BA" w14:textId="77777777" w:rsidTr="00420472">
        <w:trPr>
          <w:trHeight w:val="262"/>
          <w:jc w:val="center"/>
        </w:trPr>
        <w:tc>
          <w:tcPr>
            <w:tcW w:w="3658" w:type="dxa"/>
            <w:tcBorders>
              <w:top w:val="single" w:sz="4" w:space="0" w:color="000000"/>
              <w:bottom w:val="single" w:sz="4" w:space="0" w:color="000000"/>
              <w:right w:val="single" w:sz="4" w:space="0" w:color="000000"/>
            </w:tcBorders>
          </w:tcPr>
          <w:p w14:paraId="331F88F3" w14:textId="77777777" w:rsidR="00184A34" w:rsidRPr="00D31AD7" w:rsidRDefault="00184A34" w:rsidP="004641DA">
            <w:pPr>
              <w:spacing w:before="34"/>
              <w:ind w:left="114"/>
            </w:pPr>
            <w:r w:rsidRPr="00D31AD7">
              <w:t>Basic Salary</w:t>
            </w:r>
          </w:p>
        </w:tc>
        <w:tc>
          <w:tcPr>
            <w:tcW w:w="1707" w:type="dxa"/>
            <w:tcBorders>
              <w:top w:val="single" w:sz="4" w:space="0" w:color="000000"/>
              <w:left w:val="single" w:sz="4" w:space="0" w:color="000000"/>
              <w:bottom w:val="single" w:sz="4" w:space="0" w:color="000000"/>
              <w:right w:val="single" w:sz="4" w:space="0" w:color="000000"/>
            </w:tcBorders>
          </w:tcPr>
          <w:p w14:paraId="5BD58E72" w14:textId="77777777" w:rsidR="00184A34" w:rsidRPr="00D31AD7" w:rsidRDefault="00184A34" w:rsidP="004641DA">
            <w:pPr>
              <w:spacing w:before="29"/>
              <w:ind w:right="71"/>
              <w:jc w:val="right"/>
            </w:pPr>
            <w:r w:rsidRPr="00D31AD7">
              <w:rPr>
                <w:w w:val="95"/>
              </w:rPr>
              <w:t>₹</w:t>
            </w:r>
            <w:r w:rsidRPr="00D31AD7">
              <w:rPr>
                <w:spacing w:val="-1"/>
                <w:w w:val="95"/>
              </w:rPr>
              <w:t xml:space="preserve"> </w:t>
            </w:r>
            <w:r w:rsidRPr="00D31AD7">
              <w:rPr>
                <w:w w:val="95"/>
              </w:rPr>
              <w:t>22,917</w:t>
            </w:r>
          </w:p>
        </w:tc>
        <w:tc>
          <w:tcPr>
            <w:tcW w:w="1935" w:type="dxa"/>
            <w:vMerge/>
            <w:tcBorders>
              <w:top w:val="nil"/>
              <w:left w:val="single" w:sz="4" w:space="0" w:color="000000"/>
              <w:bottom w:val="single" w:sz="4" w:space="0" w:color="000000"/>
              <w:right w:val="single" w:sz="4" w:space="0" w:color="000000"/>
            </w:tcBorders>
            <w:shd w:val="clear" w:color="auto" w:fill="FFE699"/>
          </w:tcPr>
          <w:p w14:paraId="2AC67FC9" w14:textId="77777777" w:rsidR="00184A34" w:rsidRPr="00D31AD7" w:rsidRDefault="00184A34" w:rsidP="004641DA"/>
        </w:tc>
      </w:tr>
      <w:tr w:rsidR="00184A34" w:rsidRPr="00D31AD7" w14:paraId="2F05FA03" w14:textId="77777777" w:rsidTr="00420472">
        <w:trPr>
          <w:trHeight w:val="239"/>
          <w:jc w:val="center"/>
        </w:trPr>
        <w:tc>
          <w:tcPr>
            <w:tcW w:w="3658" w:type="dxa"/>
            <w:tcBorders>
              <w:top w:val="single" w:sz="4" w:space="0" w:color="000000"/>
              <w:bottom w:val="single" w:sz="4" w:space="0" w:color="000000"/>
              <w:right w:val="single" w:sz="4" w:space="0" w:color="000000"/>
            </w:tcBorders>
          </w:tcPr>
          <w:p w14:paraId="3A7EF7E4" w14:textId="77777777" w:rsidR="00184A34" w:rsidRPr="00D31AD7" w:rsidRDefault="00184A34" w:rsidP="004641DA">
            <w:pPr>
              <w:spacing w:before="29"/>
              <w:ind w:left="114"/>
            </w:pPr>
            <w:r w:rsidRPr="00D31AD7">
              <w:t>House</w:t>
            </w:r>
            <w:r w:rsidRPr="00D31AD7">
              <w:rPr>
                <w:spacing w:val="-1"/>
              </w:rPr>
              <w:t xml:space="preserve"> </w:t>
            </w:r>
            <w:r w:rsidRPr="00D31AD7">
              <w:t>Rent Allowance</w:t>
            </w:r>
          </w:p>
        </w:tc>
        <w:tc>
          <w:tcPr>
            <w:tcW w:w="1707" w:type="dxa"/>
            <w:tcBorders>
              <w:top w:val="single" w:sz="4" w:space="0" w:color="000000"/>
              <w:left w:val="single" w:sz="4" w:space="0" w:color="000000"/>
              <w:bottom w:val="single" w:sz="4" w:space="0" w:color="000000"/>
              <w:right w:val="single" w:sz="4" w:space="0" w:color="000000"/>
            </w:tcBorders>
          </w:tcPr>
          <w:p w14:paraId="33F8BF12" w14:textId="77777777" w:rsidR="00184A34" w:rsidRPr="00D31AD7" w:rsidRDefault="00184A34" w:rsidP="004641DA">
            <w:pPr>
              <w:spacing w:before="29"/>
              <w:ind w:right="71"/>
              <w:jc w:val="right"/>
            </w:pPr>
            <w:r w:rsidRPr="00D31AD7">
              <w:rPr>
                <w:w w:val="95"/>
              </w:rPr>
              <w:t>₹</w:t>
            </w:r>
            <w:r w:rsidRPr="00D31AD7">
              <w:rPr>
                <w:spacing w:val="-1"/>
                <w:w w:val="95"/>
              </w:rPr>
              <w:t xml:space="preserve"> </w:t>
            </w:r>
            <w:r w:rsidRPr="00D31AD7">
              <w:rPr>
                <w:w w:val="95"/>
              </w:rPr>
              <w:t>11,458</w:t>
            </w:r>
          </w:p>
        </w:tc>
        <w:tc>
          <w:tcPr>
            <w:tcW w:w="1935" w:type="dxa"/>
            <w:vMerge/>
            <w:tcBorders>
              <w:top w:val="nil"/>
              <w:left w:val="single" w:sz="4" w:space="0" w:color="000000"/>
              <w:bottom w:val="single" w:sz="4" w:space="0" w:color="000000"/>
              <w:right w:val="single" w:sz="4" w:space="0" w:color="000000"/>
            </w:tcBorders>
            <w:shd w:val="clear" w:color="auto" w:fill="FFE699"/>
          </w:tcPr>
          <w:p w14:paraId="68C6D5D3" w14:textId="77777777" w:rsidR="00184A34" w:rsidRPr="00D31AD7" w:rsidRDefault="00184A34" w:rsidP="004641DA"/>
        </w:tc>
      </w:tr>
      <w:tr w:rsidR="00184A34" w:rsidRPr="00D31AD7" w14:paraId="5A09AEB5" w14:textId="77777777" w:rsidTr="00420472">
        <w:trPr>
          <w:trHeight w:val="262"/>
          <w:jc w:val="center"/>
        </w:trPr>
        <w:tc>
          <w:tcPr>
            <w:tcW w:w="3658" w:type="dxa"/>
            <w:tcBorders>
              <w:top w:val="single" w:sz="4" w:space="0" w:color="000000"/>
              <w:bottom w:val="single" w:sz="4" w:space="0" w:color="000000"/>
              <w:right w:val="single" w:sz="4" w:space="0" w:color="000000"/>
            </w:tcBorders>
          </w:tcPr>
          <w:p w14:paraId="13551052" w14:textId="77777777" w:rsidR="00184A34" w:rsidRPr="00D31AD7" w:rsidRDefault="00184A34" w:rsidP="004641DA">
            <w:pPr>
              <w:spacing w:before="29"/>
              <w:ind w:left="114"/>
            </w:pPr>
            <w:r w:rsidRPr="00D31AD7">
              <w:t>Academic</w:t>
            </w:r>
            <w:r w:rsidRPr="00D31AD7">
              <w:rPr>
                <w:spacing w:val="-4"/>
              </w:rPr>
              <w:t xml:space="preserve"> </w:t>
            </w:r>
            <w:r w:rsidRPr="00D31AD7">
              <w:t>Research Allowance</w:t>
            </w:r>
          </w:p>
        </w:tc>
        <w:tc>
          <w:tcPr>
            <w:tcW w:w="1707" w:type="dxa"/>
            <w:tcBorders>
              <w:top w:val="single" w:sz="4" w:space="0" w:color="000000"/>
              <w:left w:val="single" w:sz="4" w:space="0" w:color="000000"/>
              <w:bottom w:val="single" w:sz="4" w:space="0" w:color="000000"/>
              <w:right w:val="single" w:sz="4" w:space="0" w:color="000000"/>
            </w:tcBorders>
          </w:tcPr>
          <w:p w14:paraId="415FDB5A" w14:textId="77777777" w:rsidR="00184A34" w:rsidRPr="00D31AD7" w:rsidRDefault="00184A34" w:rsidP="004641DA">
            <w:pPr>
              <w:spacing w:before="29"/>
              <w:ind w:right="72"/>
              <w:jc w:val="right"/>
            </w:pPr>
            <w:r w:rsidRPr="00D31AD7">
              <w:rPr>
                <w:w w:val="95"/>
              </w:rPr>
              <w:t>₹</w:t>
            </w:r>
            <w:r w:rsidRPr="00D31AD7">
              <w:rPr>
                <w:spacing w:val="1"/>
                <w:w w:val="95"/>
              </w:rPr>
              <w:t xml:space="preserve"> </w:t>
            </w:r>
            <w:r w:rsidRPr="00D31AD7">
              <w:rPr>
                <w:w w:val="95"/>
              </w:rPr>
              <w:t>2,500</w:t>
            </w:r>
          </w:p>
        </w:tc>
        <w:tc>
          <w:tcPr>
            <w:tcW w:w="1935" w:type="dxa"/>
            <w:vMerge/>
            <w:tcBorders>
              <w:top w:val="nil"/>
              <w:left w:val="single" w:sz="4" w:space="0" w:color="000000"/>
              <w:bottom w:val="single" w:sz="4" w:space="0" w:color="000000"/>
              <w:right w:val="single" w:sz="4" w:space="0" w:color="000000"/>
            </w:tcBorders>
            <w:shd w:val="clear" w:color="auto" w:fill="FFE699"/>
          </w:tcPr>
          <w:p w14:paraId="156EE311" w14:textId="77777777" w:rsidR="00184A34" w:rsidRPr="00D31AD7" w:rsidRDefault="00184A34" w:rsidP="004641DA"/>
        </w:tc>
      </w:tr>
      <w:tr w:rsidR="00184A34" w:rsidRPr="00D31AD7" w14:paraId="1C8670ED" w14:textId="77777777" w:rsidTr="00420472">
        <w:trPr>
          <w:trHeight w:val="3"/>
          <w:jc w:val="center"/>
        </w:trPr>
        <w:tc>
          <w:tcPr>
            <w:tcW w:w="3658" w:type="dxa"/>
            <w:tcBorders>
              <w:top w:val="single" w:sz="4" w:space="0" w:color="000000"/>
              <w:bottom w:val="single" w:sz="4" w:space="0" w:color="000000"/>
              <w:right w:val="single" w:sz="4" w:space="0" w:color="000000"/>
            </w:tcBorders>
          </w:tcPr>
          <w:p w14:paraId="4080440C" w14:textId="77777777" w:rsidR="00184A34" w:rsidRPr="00D31AD7" w:rsidRDefault="00184A34" w:rsidP="004641DA">
            <w:pPr>
              <w:spacing w:before="182"/>
              <w:ind w:left="114"/>
            </w:pPr>
            <w:r w:rsidRPr="00D31AD7">
              <w:t>Telephone</w:t>
            </w:r>
            <w:r w:rsidRPr="00D31AD7">
              <w:rPr>
                <w:spacing w:val="-3"/>
              </w:rPr>
              <w:t xml:space="preserve"> </w:t>
            </w:r>
            <w:r w:rsidRPr="00D31AD7">
              <w:t>&amp;</w:t>
            </w:r>
            <w:r w:rsidRPr="00D31AD7">
              <w:rPr>
                <w:spacing w:val="-3"/>
              </w:rPr>
              <w:t xml:space="preserve"> </w:t>
            </w:r>
            <w:r w:rsidRPr="00D31AD7">
              <w:t>Internet</w:t>
            </w:r>
            <w:r w:rsidRPr="00D31AD7">
              <w:rPr>
                <w:spacing w:val="-2"/>
              </w:rPr>
              <w:t xml:space="preserve"> </w:t>
            </w:r>
            <w:r w:rsidRPr="00D31AD7">
              <w:t>Allowance</w:t>
            </w:r>
          </w:p>
        </w:tc>
        <w:tc>
          <w:tcPr>
            <w:tcW w:w="1707" w:type="dxa"/>
            <w:tcBorders>
              <w:top w:val="single" w:sz="4" w:space="0" w:color="000000"/>
              <w:left w:val="single" w:sz="4" w:space="0" w:color="000000"/>
              <w:bottom w:val="single" w:sz="4" w:space="0" w:color="000000"/>
              <w:right w:val="single" w:sz="4" w:space="0" w:color="000000"/>
            </w:tcBorders>
          </w:tcPr>
          <w:p w14:paraId="13BF6896" w14:textId="77777777" w:rsidR="00184A34" w:rsidRPr="00D31AD7" w:rsidRDefault="00184A34" w:rsidP="004641DA">
            <w:pPr>
              <w:spacing w:before="178"/>
              <w:ind w:right="72"/>
              <w:jc w:val="right"/>
            </w:pPr>
            <w:r w:rsidRPr="00D31AD7">
              <w:rPr>
                <w:w w:val="95"/>
              </w:rPr>
              <w:t>₹</w:t>
            </w:r>
            <w:r w:rsidRPr="00D31AD7">
              <w:rPr>
                <w:spacing w:val="1"/>
                <w:w w:val="95"/>
              </w:rPr>
              <w:t xml:space="preserve"> </w:t>
            </w:r>
            <w:r w:rsidRPr="00D31AD7">
              <w:rPr>
                <w:w w:val="95"/>
              </w:rPr>
              <w:t>1,500</w:t>
            </w:r>
          </w:p>
        </w:tc>
        <w:tc>
          <w:tcPr>
            <w:tcW w:w="1935" w:type="dxa"/>
            <w:vMerge/>
            <w:tcBorders>
              <w:top w:val="nil"/>
              <w:left w:val="single" w:sz="4" w:space="0" w:color="000000"/>
              <w:bottom w:val="single" w:sz="4" w:space="0" w:color="000000"/>
              <w:right w:val="single" w:sz="4" w:space="0" w:color="000000"/>
            </w:tcBorders>
            <w:shd w:val="clear" w:color="auto" w:fill="FFE699"/>
          </w:tcPr>
          <w:p w14:paraId="311C0F5F" w14:textId="77777777" w:rsidR="00184A34" w:rsidRPr="00D31AD7" w:rsidRDefault="00184A34" w:rsidP="004641DA"/>
        </w:tc>
      </w:tr>
      <w:tr w:rsidR="00184A34" w:rsidRPr="00D31AD7" w14:paraId="62DE44C0" w14:textId="77777777" w:rsidTr="00420472">
        <w:trPr>
          <w:trHeight w:val="262"/>
          <w:jc w:val="center"/>
        </w:trPr>
        <w:tc>
          <w:tcPr>
            <w:tcW w:w="3658" w:type="dxa"/>
            <w:tcBorders>
              <w:top w:val="single" w:sz="4" w:space="0" w:color="000000"/>
              <w:bottom w:val="single" w:sz="4" w:space="0" w:color="000000"/>
              <w:right w:val="single" w:sz="4" w:space="0" w:color="000000"/>
            </w:tcBorders>
          </w:tcPr>
          <w:p w14:paraId="6CA6FD86" w14:textId="77777777" w:rsidR="00184A34" w:rsidRPr="00D31AD7" w:rsidRDefault="00184A34" w:rsidP="004641DA">
            <w:pPr>
              <w:spacing w:before="34"/>
              <w:ind w:left="114"/>
            </w:pPr>
            <w:r w:rsidRPr="00D31AD7">
              <w:t>Other Allowance</w:t>
            </w:r>
          </w:p>
        </w:tc>
        <w:tc>
          <w:tcPr>
            <w:tcW w:w="1707" w:type="dxa"/>
            <w:tcBorders>
              <w:top w:val="single" w:sz="4" w:space="0" w:color="000000"/>
              <w:left w:val="single" w:sz="4" w:space="0" w:color="000000"/>
              <w:bottom w:val="single" w:sz="4" w:space="0" w:color="000000"/>
              <w:right w:val="single" w:sz="4" w:space="0" w:color="000000"/>
            </w:tcBorders>
          </w:tcPr>
          <w:p w14:paraId="5D58FE2E" w14:textId="77777777" w:rsidR="00184A34" w:rsidRPr="00D31AD7" w:rsidRDefault="00184A34" w:rsidP="004641DA">
            <w:pPr>
              <w:spacing w:before="29"/>
              <w:ind w:right="72"/>
              <w:jc w:val="right"/>
            </w:pPr>
            <w:r w:rsidRPr="00D31AD7">
              <w:rPr>
                <w:w w:val="95"/>
              </w:rPr>
              <w:t>₹</w:t>
            </w:r>
            <w:r w:rsidRPr="00D31AD7">
              <w:rPr>
                <w:spacing w:val="1"/>
                <w:w w:val="95"/>
              </w:rPr>
              <w:t xml:space="preserve"> </w:t>
            </w:r>
            <w:r w:rsidRPr="00D31AD7">
              <w:rPr>
                <w:w w:val="95"/>
              </w:rPr>
              <w:t>3,206</w:t>
            </w:r>
          </w:p>
        </w:tc>
        <w:tc>
          <w:tcPr>
            <w:tcW w:w="1935" w:type="dxa"/>
            <w:vMerge/>
            <w:tcBorders>
              <w:top w:val="nil"/>
              <w:left w:val="single" w:sz="4" w:space="0" w:color="000000"/>
              <w:bottom w:val="single" w:sz="4" w:space="0" w:color="000000"/>
              <w:right w:val="single" w:sz="4" w:space="0" w:color="000000"/>
            </w:tcBorders>
            <w:shd w:val="clear" w:color="auto" w:fill="FFE699"/>
          </w:tcPr>
          <w:p w14:paraId="3A1C1855" w14:textId="77777777" w:rsidR="00184A34" w:rsidRPr="00D31AD7" w:rsidRDefault="00184A34" w:rsidP="004641DA"/>
        </w:tc>
      </w:tr>
      <w:tr w:rsidR="00184A34" w:rsidRPr="00D31AD7" w14:paraId="3D06DA3A" w14:textId="77777777" w:rsidTr="00420472">
        <w:trPr>
          <w:trHeight w:val="239"/>
          <w:jc w:val="center"/>
        </w:trPr>
        <w:tc>
          <w:tcPr>
            <w:tcW w:w="5365" w:type="dxa"/>
            <w:gridSpan w:val="2"/>
            <w:tcBorders>
              <w:top w:val="single" w:sz="4" w:space="0" w:color="000000"/>
              <w:bottom w:val="single" w:sz="4" w:space="0" w:color="000000"/>
              <w:right w:val="single" w:sz="4" w:space="0" w:color="000000"/>
            </w:tcBorders>
            <w:shd w:val="clear" w:color="auto" w:fill="D9DFF0"/>
          </w:tcPr>
          <w:p w14:paraId="04006BB8" w14:textId="77777777" w:rsidR="00184A34" w:rsidRPr="00D31AD7" w:rsidRDefault="00184A34" w:rsidP="004641DA">
            <w:pPr>
              <w:spacing w:before="34"/>
              <w:ind w:left="114"/>
              <w:rPr>
                <w:b/>
              </w:rPr>
            </w:pPr>
            <w:r w:rsidRPr="00D31AD7">
              <w:rPr>
                <w:b/>
              </w:rPr>
              <w:t>Statutory</w:t>
            </w:r>
            <w:r w:rsidRPr="00D31AD7">
              <w:rPr>
                <w:b/>
                <w:spacing w:val="-2"/>
              </w:rPr>
              <w:t xml:space="preserve"> </w:t>
            </w:r>
            <w:r w:rsidRPr="00D31AD7">
              <w:rPr>
                <w:b/>
              </w:rPr>
              <w:t>Deductions</w:t>
            </w:r>
            <w:r w:rsidRPr="00D31AD7">
              <w:rPr>
                <w:b/>
                <w:spacing w:val="-2"/>
              </w:rPr>
              <w:t xml:space="preserve"> </w:t>
            </w:r>
            <w:r w:rsidRPr="00D31AD7">
              <w:rPr>
                <w:b/>
              </w:rPr>
              <w:t>(D)</w:t>
            </w:r>
          </w:p>
        </w:tc>
        <w:tc>
          <w:tcPr>
            <w:tcW w:w="1935" w:type="dxa"/>
            <w:vMerge w:val="restart"/>
            <w:tcBorders>
              <w:top w:val="single" w:sz="4" w:space="0" w:color="000000"/>
              <w:left w:val="single" w:sz="4" w:space="0" w:color="000000"/>
              <w:bottom w:val="single" w:sz="4" w:space="0" w:color="000000"/>
              <w:right w:val="single" w:sz="4" w:space="0" w:color="000000"/>
            </w:tcBorders>
            <w:shd w:val="clear" w:color="auto" w:fill="D9DFF0"/>
          </w:tcPr>
          <w:p w14:paraId="1F312FE3" w14:textId="77777777" w:rsidR="00184A34" w:rsidRPr="00D31AD7" w:rsidRDefault="00184A34" w:rsidP="004641DA">
            <w:pPr>
              <w:ind w:left="911"/>
              <w:rPr>
                <w:b/>
              </w:rPr>
            </w:pPr>
            <w:r w:rsidRPr="00D31AD7">
              <w:rPr>
                <w:b/>
              </w:rPr>
              <w:t>₹</w:t>
            </w:r>
            <w:r w:rsidRPr="00D31AD7">
              <w:rPr>
                <w:b/>
                <w:spacing w:val="-13"/>
              </w:rPr>
              <w:t xml:space="preserve"> </w:t>
            </w:r>
            <w:r w:rsidRPr="00D31AD7">
              <w:rPr>
                <w:b/>
              </w:rPr>
              <w:t>1,800</w:t>
            </w:r>
          </w:p>
        </w:tc>
      </w:tr>
      <w:tr w:rsidR="00184A34" w:rsidRPr="00D31AD7" w14:paraId="655293BA" w14:textId="77777777" w:rsidTr="00420472">
        <w:trPr>
          <w:trHeight w:val="262"/>
          <w:jc w:val="center"/>
        </w:trPr>
        <w:tc>
          <w:tcPr>
            <w:tcW w:w="3658" w:type="dxa"/>
            <w:tcBorders>
              <w:top w:val="single" w:sz="4" w:space="0" w:color="000000"/>
              <w:bottom w:val="single" w:sz="4" w:space="0" w:color="000000"/>
              <w:right w:val="single" w:sz="4" w:space="0" w:color="000000"/>
            </w:tcBorders>
          </w:tcPr>
          <w:p w14:paraId="4AEEB6D7" w14:textId="77777777" w:rsidR="00184A34" w:rsidRPr="00D31AD7" w:rsidRDefault="00184A34" w:rsidP="004641DA">
            <w:pPr>
              <w:spacing w:before="29"/>
              <w:ind w:left="114"/>
            </w:pPr>
            <w:r w:rsidRPr="00D31AD7">
              <w:t>Provident</w:t>
            </w:r>
            <w:r w:rsidRPr="00D31AD7">
              <w:rPr>
                <w:spacing w:val="-2"/>
              </w:rPr>
              <w:t xml:space="preserve"> </w:t>
            </w:r>
            <w:r w:rsidRPr="00D31AD7">
              <w:t>Fund</w:t>
            </w:r>
            <w:r w:rsidRPr="00D31AD7">
              <w:rPr>
                <w:spacing w:val="-3"/>
              </w:rPr>
              <w:t xml:space="preserve"> </w:t>
            </w:r>
            <w:r w:rsidRPr="00D31AD7">
              <w:t>(Employee</w:t>
            </w:r>
            <w:r w:rsidRPr="00D31AD7">
              <w:rPr>
                <w:spacing w:val="-1"/>
              </w:rPr>
              <w:t xml:space="preserve"> </w:t>
            </w:r>
            <w:r w:rsidRPr="00D31AD7">
              <w:t>Part)</w:t>
            </w:r>
          </w:p>
        </w:tc>
        <w:tc>
          <w:tcPr>
            <w:tcW w:w="1707" w:type="dxa"/>
            <w:tcBorders>
              <w:top w:val="single" w:sz="4" w:space="0" w:color="000000"/>
              <w:left w:val="single" w:sz="4" w:space="0" w:color="000000"/>
              <w:bottom w:val="single" w:sz="4" w:space="0" w:color="000000"/>
              <w:right w:val="single" w:sz="4" w:space="0" w:color="000000"/>
            </w:tcBorders>
          </w:tcPr>
          <w:p w14:paraId="42E932CB" w14:textId="77777777" w:rsidR="00184A34" w:rsidRPr="00D31AD7" w:rsidRDefault="00184A34" w:rsidP="004641DA">
            <w:pPr>
              <w:spacing w:before="29"/>
              <w:ind w:right="72"/>
              <w:jc w:val="right"/>
            </w:pPr>
            <w:r w:rsidRPr="00D31AD7">
              <w:rPr>
                <w:w w:val="95"/>
              </w:rPr>
              <w:t>₹</w:t>
            </w:r>
            <w:r w:rsidRPr="00D31AD7">
              <w:rPr>
                <w:spacing w:val="1"/>
                <w:w w:val="95"/>
              </w:rPr>
              <w:t xml:space="preserve"> </w:t>
            </w:r>
            <w:r w:rsidRPr="00D31AD7">
              <w:rPr>
                <w:w w:val="95"/>
              </w:rPr>
              <w:t>1,800</w:t>
            </w:r>
          </w:p>
        </w:tc>
        <w:tc>
          <w:tcPr>
            <w:tcW w:w="1935" w:type="dxa"/>
            <w:vMerge/>
            <w:tcBorders>
              <w:top w:val="nil"/>
              <w:left w:val="single" w:sz="4" w:space="0" w:color="000000"/>
              <w:bottom w:val="single" w:sz="4" w:space="0" w:color="000000"/>
              <w:right w:val="single" w:sz="4" w:space="0" w:color="000000"/>
            </w:tcBorders>
            <w:shd w:val="clear" w:color="auto" w:fill="D9DFF0"/>
          </w:tcPr>
          <w:p w14:paraId="074E63AD" w14:textId="77777777" w:rsidR="00184A34" w:rsidRPr="00D31AD7" w:rsidRDefault="00184A34" w:rsidP="004641DA"/>
        </w:tc>
      </w:tr>
      <w:tr w:rsidR="00184A34" w:rsidRPr="00D31AD7" w14:paraId="315BDCC0" w14:textId="77777777" w:rsidTr="00420472">
        <w:trPr>
          <w:trHeight w:val="239"/>
          <w:jc w:val="center"/>
        </w:trPr>
        <w:tc>
          <w:tcPr>
            <w:tcW w:w="3658" w:type="dxa"/>
            <w:tcBorders>
              <w:top w:val="single" w:sz="4" w:space="0" w:color="000000"/>
              <w:bottom w:val="single" w:sz="4" w:space="0" w:color="000000"/>
              <w:right w:val="single" w:sz="4" w:space="0" w:color="000000"/>
            </w:tcBorders>
          </w:tcPr>
          <w:p w14:paraId="2BFA2309" w14:textId="77777777" w:rsidR="00184A34" w:rsidRPr="00D31AD7" w:rsidRDefault="00184A34" w:rsidP="004641DA">
            <w:pPr>
              <w:spacing w:before="29"/>
              <w:ind w:left="114"/>
            </w:pPr>
            <w:r w:rsidRPr="00D31AD7">
              <w:t>Professional</w:t>
            </w:r>
            <w:r w:rsidRPr="00D31AD7">
              <w:rPr>
                <w:spacing w:val="-2"/>
              </w:rPr>
              <w:t xml:space="preserve"> </w:t>
            </w:r>
            <w:r w:rsidRPr="00D31AD7">
              <w:t>Tax</w:t>
            </w:r>
          </w:p>
        </w:tc>
        <w:tc>
          <w:tcPr>
            <w:tcW w:w="1707" w:type="dxa"/>
            <w:tcBorders>
              <w:top w:val="single" w:sz="4" w:space="0" w:color="000000"/>
              <w:left w:val="single" w:sz="4" w:space="0" w:color="000000"/>
              <w:bottom w:val="single" w:sz="4" w:space="0" w:color="000000"/>
              <w:right w:val="single" w:sz="4" w:space="0" w:color="000000"/>
            </w:tcBorders>
          </w:tcPr>
          <w:p w14:paraId="361EC94A" w14:textId="77777777" w:rsidR="00184A34" w:rsidRPr="00D31AD7" w:rsidRDefault="00184A34" w:rsidP="004641DA">
            <w:pPr>
              <w:spacing w:before="29"/>
              <w:ind w:right="77"/>
              <w:jc w:val="right"/>
            </w:pPr>
            <w:r w:rsidRPr="00D31AD7">
              <w:rPr>
                <w:w w:val="95"/>
              </w:rPr>
              <w:t>₹</w:t>
            </w:r>
            <w:r w:rsidRPr="00D31AD7">
              <w:rPr>
                <w:spacing w:val="-8"/>
                <w:w w:val="95"/>
              </w:rPr>
              <w:t xml:space="preserve"> </w:t>
            </w:r>
            <w:r w:rsidRPr="00D31AD7">
              <w:rPr>
                <w:w w:val="95"/>
              </w:rPr>
              <w:t>0</w:t>
            </w:r>
          </w:p>
        </w:tc>
        <w:tc>
          <w:tcPr>
            <w:tcW w:w="1935" w:type="dxa"/>
            <w:vMerge/>
            <w:tcBorders>
              <w:top w:val="nil"/>
              <w:left w:val="single" w:sz="4" w:space="0" w:color="000000"/>
              <w:bottom w:val="single" w:sz="4" w:space="0" w:color="000000"/>
              <w:right w:val="single" w:sz="4" w:space="0" w:color="000000"/>
            </w:tcBorders>
            <w:shd w:val="clear" w:color="auto" w:fill="D9DFF0"/>
          </w:tcPr>
          <w:p w14:paraId="561CFE7D" w14:textId="77777777" w:rsidR="00184A34" w:rsidRPr="00D31AD7" w:rsidRDefault="00184A34" w:rsidP="004641DA"/>
        </w:tc>
      </w:tr>
      <w:tr w:rsidR="00184A34" w:rsidRPr="00D31AD7" w14:paraId="07F8C7E9" w14:textId="77777777" w:rsidTr="00420472">
        <w:trPr>
          <w:jc w:val="center"/>
        </w:trPr>
        <w:tc>
          <w:tcPr>
            <w:tcW w:w="5365" w:type="dxa"/>
            <w:gridSpan w:val="2"/>
            <w:tcBorders>
              <w:top w:val="single" w:sz="4" w:space="0" w:color="000000"/>
              <w:right w:val="single" w:sz="4" w:space="0" w:color="000000"/>
            </w:tcBorders>
            <w:shd w:val="clear" w:color="auto" w:fill="FFE699"/>
          </w:tcPr>
          <w:p w14:paraId="2C307556" w14:textId="77777777" w:rsidR="00184A34" w:rsidRPr="00D31AD7" w:rsidRDefault="00184A34" w:rsidP="004641DA">
            <w:pPr>
              <w:spacing w:before="38"/>
              <w:ind w:left="114"/>
              <w:rPr>
                <w:b/>
              </w:rPr>
            </w:pPr>
            <w:r w:rsidRPr="00D31AD7">
              <w:rPr>
                <w:b/>
              </w:rPr>
              <w:t>Net</w:t>
            </w:r>
            <w:r w:rsidRPr="00D31AD7">
              <w:rPr>
                <w:b/>
                <w:spacing w:val="2"/>
              </w:rPr>
              <w:t xml:space="preserve"> </w:t>
            </w:r>
            <w:r w:rsidRPr="00D31AD7">
              <w:rPr>
                <w:b/>
              </w:rPr>
              <w:t>Salary</w:t>
            </w:r>
            <w:r w:rsidRPr="00D31AD7">
              <w:rPr>
                <w:b/>
                <w:spacing w:val="-2"/>
              </w:rPr>
              <w:t xml:space="preserve"> </w:t>
            </w:r>
            <w:r w:rsidRPr="00D31AD7">
              <w:rPr>
                <w:b/>
              </w:rPr>
              <w:t>(E</w:t>
            </w:r>
            <w:r w:rsidRPr="00D31AD7">
              <w:rPr>
                <w:b/>
                <w:spacing w:val="-2"/>
              </w:rPr>
              <w:t>)</w:t>
            </w:r>
            <w:r w:rsidRPr="00D31AD7">
              <w:rPr>
                <w:b/>
                <w:spacing w:val="-3"/>
              </w:rPr>
              <w:t xml:space="preserve"> </w:t>
            </w:r>
            <w:r w:rsidRPr="00D31AD7">
              <w:rPr>
                <w:b/>
              </w:rPr>
              <w:t>=</w:t>
            </w:r>
            <w:r w:rsidRPr="00D31AD7">
              <w:rPr>
                <w:b/>
                <w:spacing w:val="-1"/>
              </w:rPr>
              <w:t xml:space="preserve"> </w:t>
            </w:r>
            <w:r w:rsidRPr="00D31AD7">
              <w:rPr>
                <w:b/>
              </w:rPr>
              <w:t>(C</w:t>
            </w:r>
            <w:r w:rsidRPr="00D31AD7">
              <w:rPr>
                <w:b/>
                <w:spacing w:val="2"/>
              </w:rPr>
              <w:t>)</w:t>
            </w:r>
            <w:r w:rsidRPr="00D31AD7">
              <w:rPr>
                <w:b/>
                <w:spacing w:val="1"/>
              </w:rPr>
              <w:t xml:space="preserve"> </w:t>
            </w:r>
            <w:r w:rsidRPr="00D31AD7">
              <w:rPr>
                <w:b/>
              </w:rPr>
              <w:t>-</w:t>
            </w:r>
            <w:r w:rsidRPr="00D31AD7">
              <w:rPr>
                <w:b/>
                <w:spacing w:val="-2"/>
              </w:rPr>
              <w:t xml:space="preserve"> </w:t>
            </w:r>
            <w:r w:rsidRPr="00D31AD7">
              <w:rPr>
                <w:b/>
              </w:rPr>
              <w:t>(D)</w:t>
            </w:r>
          </w:p>
        </w:tc>
        <w:tc>
          <w:tcPr>
            <w:tcW w:w="1935" w:type="dxa"/>
            <w:tcBorders>
              <w:top w:val="single" w:sz="4" w:space="0" w:color="000000"/>
              <w:left w:val="single" w:sz="4" w:space="0" w:color="000000"/>
              <w:right w:val="single" w:sz="4" w:space="0" w:color="000000"/>
            </w:tcBorders>
            <w:shd w:val="clear" w:color="auto" w:fill="FFE699"/>
          </w:tcPr>
          <w:p w14:paraId="5A1237F0" w14:textId="77777777" w:rsidR="00184A34" w:rsidRPr="00D31AD7" w:rsidRDefault="00184A34" w:rsidP="004641DA">
            <w:pPr>
              <w:ind w:right="76"/>
              <w:jc w:val="right"/>
              <w:rPr>
                <w:b/>
              </w:rPr>
            </w:pPr>
            <w:r w:rsidRPr="00D31AD7">
              <w:rPr>
                <w:b/>
                <w:w w:val="95"/>
              </w:rPr>
              <w:t>₹</w:t>
            </w:r>
            <w:r w:rsidRPr="00D31AD7">
              <w:rPr>
                <w:b/>
                <w:spacing w:val="-1"/>
                <w:w w:val="95"/>
              </w:rPr>
              <w:t xml:space="preserve"> </w:t>
            </w:r>
            <w:r w:rsidRPr="00D31AD7">
              <w:rPr>
                <w:b/>
                <w:w w:val="95"/>
              </w:rPr>
              <w:t>39,781</w:t>
            </w:r>
          </w:p>
        </w:tc>
      </w:tr>
    </w:tbl>
    <w:p w14:paraId="6E19E153" w14:textId="77777777" w:rsidR="00184A34" w:rsidRPr="00D31AD7" w:rsidRDefault="00184A34" w:rsidP="00184A34">
      <w:pPr>
        <w:pStyle w:val="BodyText"/>
        <w:spacing w:before="6"/>
        <w:rPr>
          <w:sz w:val="22"/>
          <w:szCs w:val="22"/>
        </w:rPr>
      </w:pPr>
    </w:p>
    <w:p w14:paraId="71E62961" w14:textId="77777777" w:rsidR="00184A34" w:rsidRPr="00D31AD7" w:rsidRDefault="00184A34" w:rsidP="00420472">
      <w:pPr>
        <w:pStyle w:val="Heading1"/>
        <w:ind w:left="709" w:firstLine="310"/>
        <w:rPr>
          <w:sz w:val="22"/>
          <w:szCs w:val="22"/>
        </w:rPr>
      </w:pPr>
      <w:r w:rsidRPr="00D31AD7">
        <w:rPr>
          <w:w w:val="105"/>
          <w:sz w:val="22"/>
          <w:szCs w:val="22"/>
          <w:u w:val="thick"/>
        </w:rPr>
        <w:t>Kindly</w:t>
      </w:r>
      <w:r w:rsidRPr="00D31AD7">
        <w:rPr>
          <w:spacing w:val="-4"/>
          <w:w w:val="105"/>
          <w:sz w:val="22"/>
          <w:szCs w:val="22"/>
          <w:u w:val="thick"/>
        </w:rPr>
        <w:t xml:space="preserve"> </w:t>
      </w:r>
      <w:r w:rsidRPr="00D31AD7">
        <w:rPr>
          <w:w w:val="105"/>
          <w:sz w:val="22"/>
          <w:szCs w:val="22"/>
          <w:u w:val="thick"/>
        </w:rPr>
        <w:t>Note:</w:t>
      </w:r>
    </w:p>
    <w:p w14:paraId="25CE74BD" w14:textId="77777777" w:rsidR="00184A34" w:rsidRPr="00D31AD7" w:rsidRDefault="00184A34" w:rsidP="00420472">
      <w:pPr>
        <w:pStyle w:val="BodyText"/>
        <w:spacing w:before="10"/>
        <w:ind w:left="709"/>
        <w:rPr>
          <w:b/>
          <w:sz w:val="22"/>
          <w:szCs w:val="22"/>
        </w:rPr>
      </w:pPr>
    </w:p>
    <w:p w14:paraId="7C612BEE" w14:textId="77777777" w:rsidR="00184A34" w:rsidRPr="00D31AD7" w:rsidRDefault="00184A34" w:rsidP="00420472">
      <w:pPr>
        <w:pStyle w:val="BodyText"/>
        <w:spacing w:before="90" w:line="247" w:lineRule="auto"/>
        <w:ind w:left="709" w:right="241"/>
        <w:jc w:val="both"/>
        <w:rPr>
          <w:sz w:val="22"/>
          <w:szCs w:val="22"/>
        </w:rPr>
      </w:pPr>
      <w:r w:rsidRPr="00D31AD7">
        <w:rPr>
          <w:spacing w:val="-1"/>
          <w:sz w:val="22"/>
          <w:szCs w:val="22"/>
        </w:rPr>
        <w:t xml:space="preserve">The company is responsible </w:t>
      </w:r>
      <w:r w:rsidRPr="00D31AD7">
        <w:rPr>
          <w:sz w:val="22"/>
          <w:szCs w:val="22"/>
        </w:rPr>
        <w:t>for deducting taxes, Health Insurance PF &amp; any other govt.</w:t>
      </w:r>
      <w:r w:rsidRPr="00D31AD7">
        <w:rPr>
          <w:spacing w:val="-57"/>
          <w:sz w:val="22"/>
          <w:szCs w:val="22"/>
        </w:rPr>
        <w:t xml:space="preserve"> </w:t>
      </w:r>
      <w:r w:rsidRPr="00D31AD7">
        <w:rPr>
          <w:sz w:val="22"/>
          <w:szCs w:val="22"/>
        </w:rPr>
        <w:t>liability</w:t>
      </w:r>
      <w:r w:rsidRPr="00D31AD7">
        <w:rPr>
          <w:spacing w:val="-10"/>
          <w:sz w:val="22"/>
          <w:szCs w:val="22"/>
        </w:rPr>
        <w:t xml:space="preserve"> </w:t>
      </w:r>
      <w:r w:rsidRPr="00D31AD7">
        <w:rPr>
          <w:sz w:val="22"/>
          <w:szCs w:val="22"/>
        </w:rPr>
        <w:t>that</w:t>
      </w:r>
      <w:r w:rsidRPr="00D31AD7">
        <w:rPr>
          <w:spacing w:val="-5"/>
          <w:sz w:val="22"/>
          <w:szCs w:val="22"/>
        </w:rPr>
        <w:t xml:space="preserve"> </w:t>
      </w:r>
      <w:r w:rsidRPr="00D31AD7">
        <w:rPr>
          <w:sz w:val="22"/>
          <w:szCs w:val="22"/>
        </w:rPr>
        <w:t>is</w:t>
      </w:r>
      <w:r w:rsidRPr="00D31AD7">
        <w:rPr>
          <w:spacing w:val="-11"/>
          <w:sz w:val="22"/>
          <w:szCs w:val="22"/>
        </w:rPr>
        <w:t xml:space="preserve"> </w:t>
      </w:r>
      <w:r w:rsidRPr="00D31AD7">
        <w:rPr>
          <w:sz w:val="22"/>
          <w:szCs w:val="22"/>
        </w:rPr>
        <w:t>binding</w:t>
      </w:r>
      <w:r w:rsidRPr="00D31AD7">
        <w:rPr>
          <w:spacing w:val="-9"/>
          <w:sz w:val="22"/>
          <w:szCs w:val="22"/>
        </w:rPr>
        <w:t xml:space="preserve"> </w:t>
      </w:r>
      <w:r w:rsidRPr="00D31AD7">
        <w:rPr>
          <w:sz w:val="22"/>
          <w:szCs w:val="22"/>
        </w:rPr>
        <w:t>by</w:t>
      </w:r>
      <w:r w:rsidRPr="00D31AD7">
        <w:rPr>
          <w:spacing w:val="-13"/>
          <w:sz w:val="22"/>
          <w:szCs w:val="22"/>
        </w:rPr>
        <w:t xml:space="preserve"> </w:t>
      </w:r>
      <w:r w:rsidRPr="00D31AD7">
        <w:rPr>
          <w:sz w:val="22"/>
          <w:szCs w:val="22"/>
        </w:rPr>
        <w:t>the</w:t>
      </w:r>
      <w:r w:rsidRPr="00D31AD7">
        <w:rPr>
          <w:spacing w:val="-11"/>
          <w:sz w:val="22"/>
          <w:szCs w:val="22"/>
        </w:rPr>
        <w:t xml:space="preserve"> </w:t>
      </w:r>
      <w:r w:rsidRPr="00D31AD7">
        <w:rPr>
          <w:sz w:val="22"/>
          <w:szCs w:val="22"/>
        </w:rPr>
        <w:t>law.</w:t>
      </w:r>
      <w:r w:rsidRPr="00D31AD7">
        <w:rPr>
          <w:spacing w:val="-1"/>
          <w:sz w:val="22"/>
          <w:szCs w:val="22"/>
        </w:rPr>
        <w:t xml:space="preserve"> </w:t>
      </w:r>
      <w:r w:rsidRPr="00D31AD7">
        <w:rPr>
          <w:sz w:val="22"/>
          <w:szCs w:val="22"/>
        </w:rPr>
        <w:t>The</w:t>
      </w:r>
      <w:r w:rsidRPr="00D31AD7">
        <w:rPr>
          <w:spacing w:val="-14"/>
          <w:sz w:val="22"/>
          <w:szCs w:val="22"/>
        </w:rPr>
        <w:t xml:space="preserve"> </w:t>
      </w:r>
      <w:r w:rsidRPr="00D31AD7">
        <w:rPr>
          <w:sz w:val="22"/>
          <w:szCs w:val="22"/>
        </w:rPr>
        <w:t>salary</w:t>
      </w:r>
      <w:r w:rsidRPr="00D31AD7">
        <w:rPr>
          <w:spacing w:val="-10"/>
          <w:sz w:val="22"/>
          <w:szCs w:val="22"/>
        </w:rPr>
        <w:t xml:space="preserve"> </w:t>
      </w:r>
      <w:r w:rsidRPr="00D31AD7">
        <w:rPr>
          <w:sz w:val="22"/>
          <w:szCs w:val="22"/>
        </w:rPr>
        <w:t>paid</w:t>
      </w:r>
      <w:r w:rsidRPr="00D31AD7">
        <w:rPr>
          <w:spacing w:val="-10"/>
          <w:sz w:val="22"/>
          <w:szCs w:val="22"/>
        </w:rPr>
        <w:t xml:space="preserve"> </w:t>
      </w:r>
      <w:r w:rsidRPr="00D31AD7">
        <w:rPr>
          <w:sz w:val="22"/>
          <w:szCs w:val="22"/>
        </w:rPr>
        <w:t>to</w:t>
      </w:r>
      <w:r w:rsidRPr="00D31AD7">
        <w:rPr>
          <w:spacing w:val="-10"/>
          <w:sz w:val="22"/>
          <w:szCs w:val="22"/>
        </w:rPr>
        <w:t xml:space="preserve"> </w:t>
      </w:r>
      <w:r w:rsidRPr="00D31AD7">
        <w:rPr>
          <w:sz w:val="22"/>
          <w:szCs w:val="22"/>
        </w:rPr>
        <w:t>you</w:t>
      </w:r>
      <w:r w:rsidRPr="00D31AD7">
        <w:rPr>
          <w:spacing w:val="-11"/>
          <w:sz w:val="22"/>
          <w:szCs w:val="22"/>
        </w:rPr>
        <w:t xml:space="preserve"> </w:t>
      </w:r>
      <w:r w:rsidRPr="00D31AD7">
        <w:rPr>
          <w:sz w:val="22"/>
          <w:szCs w:val="22"/>
        </w:rPr>
        <w:t>will</w:t>
      </w:r>
      <w:r w:rsidRPr="00D31AD7">
        <w:rPr>
          <w:spacing w:val="-7"/>
          <w:sz w:val="22"/>
          <w:szCs w:val="22"/>
        </w:rPr>
        <w:t xml:space="preserve"> </w:t>
      </w:r>
      <w:r w:rsidRPr="00D31AD7">
        <w:rPr>
          <w:sz w:val="22"/>
          <w:szCs w:val="22"/>
        </w:rPr>
        <w:t>be</w:t>
      </w:r>
      <w:r w:rsidRPr="00D31AD7">
        <w:rPr>
          <w:spacing w:val="-12"/>
          <w:sz w:val="22"/>
          <w:szCs w:val="22"/>
        </w:rPr>
        <w:t xml:space="preserve"> </w:t>
      </w:r>
      <w:r w:rsidRPr="00D31AD7">
        <w:rPr>
          <w:sz w:val="22"/>
          <w:szCs w:val="22"/>
        </w:rPr>
        <w:t>calculated</w:t>
      </w:r>
      <w:r w:rsidRPr="00D31AD7">
        <w:rPr>
          <w:spacing w:val="1"/>
          <w:sz w:val="22"/>
          <w:szCs w:val="22"/>
        </w:rPr>
        <w:t xml:space="preserve"> </w:t>
      </w:r>
      <w:r w:rsidRPr="00D31AD7">
        <w:rPr>
          <w:sz w:val="22"/>
          <w:szCs w:val="22"/>
        </w:rPr>
        <w:t>by</w:t>
      </w:r>
      <w:r w:rsidRPr="00D31AD7">
        <w:rPr>
          <w:spacing w:val="-11"/>
          <w:sz w:val="22"/>
          <w:szCs w:val="22"/>
        </w:rPr>
        <w:t xml:space="preserve"> </w:t>
      </w:r>
      <w:r w:rsidRPr="00D31AD7">
        <w:rPr>
          <w:sz w:val="22"/>
          <w:szCs w:val="22"/>
        </w:rPr>
        <w:t>deducting</w:t>
      </w:r>
      <w:r w:rsidRPr="00D31AD7">
        <w:rPr>
          <w:spacing w:val="-58"/>
          <w:sz w:val="22"/>
          <w:szCs w:val="22"/>
        </w:rPr>
        <w:t xml:space="preserve"> </w:t>
      </w:r>
      <w:r w:rsidRPr="00D31AD7">
        <w:rPr>
          <w:sz w:val="22"/>
          <w:szCs w:val="22"/>
        </w:rPr>
        <w:t>any</w:t>
      </w:r>
      <w:r w:rsidRPr="00D31AD7">
        <w:rPr>
          <w:spacing w:val="-14"/>
          <w:sz w:val="22"/>
          <w:szCs w:val="22"/>
        </w:rPr>
        <w:t xml:space="preserve"> </w:t>
      </w:r>
      <w:r w:rsidRPr="00D31AD7">
        <w:rPr>
          <w:sz w:val="22"/>
          <w:szCs w:val="22"/>
        </w:rPr>
        <w:t>such</w:t>
      </w:r>
      <w:r w:rsidRPr="00D31AD7">
        <w:rPr>
          <w:spacing w:val="-3"/>
          <w:sz w:val="22"/>
          <w:szCs w:val="22"/>
        </w:rPr>
        <w:t xml:space="preserve"> </w:t>
      </w:r>
      <w:r w:rsidRPr="00D31AD7">
        <w:rPr>
          <w:sz w:val="22"/>
          <w:szCs w:val="22"/>
        </w:rPr>
        <w:t>payments</w:t>
      </w:r>
      <w:r w:rsidRPr="00D31AD7">
        <w:rPr>
          <w:spacing w:val="-11"/>
          <w:sz w:val="22"/>
          <w:szCs w:val="22"/>
        </w:rPr>
        <w:t xml:space="preserve"> </w:t>
      </w:r>
      <w:r w:rsidRPr="00D31AD7">
        <w:rPr>
          <w:sz w:val="22"/>
          <w:szCs w:val="22"/>
        </w:rPr>
        <w:t>from</w:t>
      </w:r>
      <w:r w:rsidRPr="00D31AD7">
        <w:rPr>
          <w:spacing w:val="-10"/>
          <w:sz w:val="22"/>
          <w:szCs w:val="22"/>
        </w:rPr>
        <w:t xml:space="preserve"> </w:t>
      </w:r>
      <w:r w:rsidRPr="00D31AD7">
        <w:rPr>
          <w:sz w:val="22"/>
          <w:szCs w:val="22"/>
        </w:rPr>
        <w:t>your</w:t>
      </w:r>
      <w:r w:rsidRPr="00D31AD7">
        <w:rPr>
          <w:spacing w:val="-8"/>
          <w:sz w:val="22"/>
          <w:szCs w:val="22"/>
        </w:rPr>
        <w:t xml:space="preserve"> </w:t>
      </w:r>
      <w:r w:rsidRPr="00D31AD7">
        <w:rPr>
          <w:sz w:val="22"/>
          <w:szCs w:val="22"/>
        </w:rPr>
        <w:t>gross</w:t>
      </w:r>
      <w:r w:rsidRPr="00D31AD7">
        <w:rPr>
          <w:spacing w:val="-13"/>
          <w:sz w:val="22"/>
          <w:szCs w:val="22"/>
        </w:rPr>
        <w:t xml:space="preserve"> </w:t>
      </w:r>
      <w:r w:rsidRPr="00D31AD7">
        <w:rPr>
          <w:sz w:val="22"/>
          <w:szCs w:val="22"/>
        </w:rPr>
        <w:t>salary.</w:t>
      </w:r>
    </w:p>
    <w:p w14:paraId="36DF4F49" w14:textId="77777777" w:rsidR="00184A34" w:rsidRPr="00D31AD7" w:rsidRDefault="00184A34" w:rsidP="00420472">
      <w:pPr>
        <w:pStyle w:val="BodyText"/>
        <w:spacing w:before="1"/>
        <w:ind w:left="709"/>
        <w:rPr>
          <w:sz w:val="22"/>
          <w:szCs w:val="22"/>
        </w:rPr>
      </w:pPr>
    </w:p>
    <w:p w14:paraId="2FF166E2" w14:textId="77777777" w:rsidR="00184A34" w:rsidRPr="00D31AD7" w:rsidRDefault="00184A34" w:rsidP="00420472">
      <w:pPr>
        <w:pStyle w:val="Heading1"/>
        <w:ind w:left="709"/>
        <w:rPr>
          <w:sz w:val="22"/>
          <w:szCs w:val="22"/>
        </w:rPr>
      </w:pPr>
      <w:r w:rsidRPr="00D31AD7">
        <w:rPr>
          <w:sz w:val="22"/>
          <w:szCs w:val="22"/>
        </w:rPr>
        <w:t>Regards,</w:t>
      </w:r>
    </w:p>
    <w:p w14:paraId="5B04AAE4" w14:textId="77777777" w:rsidR="00184A34" w:rsidRPr="00D31AD7" w:rsidRDefault="00184A34" w:rsidP="00420472">
      <w:pPr>
        <w:pStyle w:val="BodyText"/>
        <w:spacing w:before="10"/>
        <w:ind w:left="709"/>
        <w:rPr>
          <w:b/>
          <w:sz w:val="22"/>
          <w:szCs w:val="22"/>
        </w:rPr>
      </w:pPr>
    </w:p>
    <w:p w14:paraId="5D1CCEE8" w14:textId="77777777" w:rsidR="00184A34" w:rsidRPr="009A3699" w:rsidRDefault="00184A34" w:rsidP="00420472">
      <w:pPr>
        <w:ind w:left="709" w:right="5633"/>
        <w:rPr>
          <w:b/>
          <w:sz w:val="24"/>
          <w:szCs w:val="24"/>
        </w:rPr>
      </w:pPr>
      <w:r w:rsidRPr="009A3699">
        <w:rPr>
          <w:b/>
          <w:sz w:val="24"/>
          <w:szCs w:val="24"/>
        </w:rPr>
        <w:t>In Time Tec Visionsoft (p) Ltd.</w:t>
      </w:r>
    </w:p>
    <w:p w14:paraId="353A9191" w14:textId="6FE8BC9B" w:rsidR="00184A34" w:rsidRPr="009A3699" w:rsidRDefault="00F51F8E" w:rsidP="00420472">
      <w:pPr>
        <w:ind w:left="709" w:right="5633"/>
        <w:rPr>
          <w:b/>
          <w:sz w:val="24"/>
          <w:szCs w:val="24"/>
        </w:rPr>
      </w:pPr>
      <w:r w:rsidRPr="009A3699">
        <w:rPr>
          <w:b/>
          <w:sz w:val="24"/>
          <w:szCs w:val="24"/>
        </w:rPr>
        <w:t xml:space="preserve">Sanskruti Bairagi</w:t>
      </w:r>
    </w:p>
    <w:p w14:paraId="22EF481C" w14:textId="075943A8" w:rsidR="00184A34" w:rsidRPr="009A3699" w:rsidRDefault="00F51F8E" w:rsidP="00420472">
      <w:pPr>
        <w:spacing w:before="1"/>
        <w:ind w:left="709"/>
        <w:rPr>
          <w:b/>
          <w:sz w:val="24"/>
          <w:szCs w:val="24"/>
        </w:rPr>
      </w:pPr>
      <w:r w:rsidRPr="009A3699">
        <w:rPr>
          <w:b/>
          <w:sz w:val="24"/>
          <w:szCs w:val="24"/>
        </w:rPr>
        <w:t xml:space="preserve">HR Manager</w:t>
      </w:r>
    </w:p>
    <w:p w14:paraId="50AE2B3E" w14:textId="77777777" w:rsidR="00184A34" w:rsidRPr="009A3699" w:rsidRDefault="00184A34" w:rsidP="00184A34">
      <w:pPr>
        <w:pStyle w:val="BodyText"/>
        <w:rPr>
          <w:b/>
        </w:rPr>
      </w:pPr>
    </w:p>
    <w:p w14:paraId="44BDD7E5" w14:textId="56617A37" w:rsidR="00184A34" w:rsidRDefault="00184A34" w:rsidP="00420472">
      <w:pPr>
        <w:ind w:left="709"/>
        <w:rPr>
          <w:b/>
        </w:rPr>
      </w:pPr>
      <w:r w:rsidRPr="00D31AD7">
        <w:rPr>
          <w:b/>
        </w:rPr>
        <w:t>I</w:t>
      </w:r>
      <w:r w:rsidRPr="00D31AD7">
        <w:rPr>
          <w:b/>
          <w:spacing w:val="-2"/>
        </w:rPr>
        <w:t xml:space="preserve"> </w:t>
      </w:r>
      <w:r w:rsidRPr="00D31AD7">
        <w:rPr>
          <w:b/>
        </w:rPr>
        <w:t>hereby</w:t>
      </w:r>
      <w:r w:rsidRPr="00D31AD7">
        <w:rPr>
          <w:b/>
          <w:spacing w:val="-1"/>
        </w:rPr>
        <w:t xml:space="preserve"> </w:t>
      </w:r>
      <w:r w:rsidRPr="00D31AD7">
        <w:rPr>
          <w:b/>
        </w:rPr>
        <w:t>agree</w:t>
      </w:r>
      <w:r w:rsidRPr="00D31AD7">
        <w:rPr>
          <w:b/>
          <w:spacing w:val="-2"/>
        </w:rPr>
        <w:t xml:space="preserve"> </w:t>
      </w:r>
      <w:r w:rsidRPr="00D31AD7">
        <w:rPr>
          <w:b/>
        </w:rPr>
        <w:t>to</w:t>
      </w:r>
      <w:r w:rsidRPr="00D31AD7">
        <w:rPr>
          <w:b/>
          <w:spacing w:val="-1"/>
        </w:rPr>
        <w:t xml:space="preserve"> </w:t>
      </w:r>
      <w:r w:rsidRPr="00D31AD7">
        <w:rPr>
          <w:b/>
        </w:rPr>
        <w:t>and</w:t>
      </w:r>
      <w:r w:rsidRPr="00D31AD7">
        <w:rPr>
          <w:b/>
          <w:spacing w:val="-1"/>
        </w:rPr>
        <w:t xml:space="preserve"> </w:t>
      </w:r>
      <w:r w:rsidRPr="00D31AD7">
        <w:rPr>
          <w:b/>
        </w:rPr>
        <w:t>accept</w:t>
      </w:r>
      <w:r w:rsidRPr="00D31AD7">
        <w:rPr>
          <w:b/>
          <w:spacing w:val="-1"/>
        </w:rPr>
        <w:t xml:space="preserve"> </w:t>
      </w:r>
      <w:r w:rsidRPr="00D31AD7">
        <w:rPr>
          <w:b/>
        </w:rPr>
        <w:t>the</w:t>
      </w:r>
      <w:r w:rsidRPr="00D31AD7">
        <w:rPr>
          <w:b/>
          <w:spacing w:val="-1"/>
        </w:rPr>
        <w:t xml:space="preserve"> </w:t>
      </w:r>
      <w:r w:rsidRPr="00D31AD7">
        <w:rPr>
          <w:b/>
        </w:rPr>
        <w:t>terms</w:t>
      </w:r>
      <w:r w:rsidRPr="00D31AD7">
        <w:rPr>
          <w:b/>
          <w:spacing w:val="-1"/>
        </w:rPr>
        <w:t xml:space="preserve"> </w:t>
      </w:r>
      <w:r w:rsidRPr="00D31AD7">
        <w:rPr>
          <w:b/>
        </w:rPr>
        <w:t>of</w:t>
      </w:r>
      <w:r w:rsidRPr="00D31AD7">
        <w:rPr>
          <w:b/>
          <w:spacing w:val="1"/>
        </w:rPr>
        <w:t xml:space="preserve"> </w:t>
      </w:r>
      <w:r w:rsidRPr="00D31AD7">
        <w:rPr>
          <w:b/>
        </w:rPr>
        <w:t>employment</w:t>
      </w:r>
      <w:r w:rsidRPr="00D31AD7">
        <w:rPr>
          <w:b/>
          <w:spacing w:val="-1"/>
        </w:rPr>
        <w:t xml:space="preserve"> </w:t>
      </w:r>
      <w:r w:rsidRPr="00D31AD7">
        <w:rPr>
          <w:b/>
        </w:rPr>
        <w:t>offer</w:t>
      </w:r>
      <w:r w:rsidRPr="00D31AD7">
        <w:rPr>
          <w:b/>
          <w:spacing w:val="-2"/>
        </w:rPr>
        <w:t xml:space="preserve"> </w:t>
      </w:r>
      <w:r w:rsidRPr="00D31AD7">
        <w:rPr>
          <w:b/>
        </w:rPr>
        <w:t>and</w:t>
      </w:r>
      <w:r w:rsidRPr="00D31AD7">
        <w:rPr>
          <w:b/>
          <w:spacing w:val="-1"/>
        </w:rPr>
        <w:t xml:space="preserve"> </w:t>
      </w:r>
      <w:r w:rsidRPr="00D31AD7">
        <w:rPr>
          <w:b/>
        </w:rPr>
        <w:t>shall</w:t>
      </w:r>
      <w:r w:rsidRPr="00D31AD7">
        <w:rPr>
          <w:b/>
          <w:spacing w:val="-3"/>
        </w:rPr>
        <w:t xml:space="preserve"> </w:t>
      </w:r>
      <w:r w:rsidRPr="00D31AD7">
        <w:rPr>
          <w:b/>
        </w:rPr>
        <w:t>report</w:t>
      </w:r>
      <w:r w:rsidRPr="00D31AD7">
        <w:rPr>
          <w:b/>
          <w:spacing w:val="-2"/>
        </w:rPr>
        <w:t xml:space="preserve"> </w:t>
      </w:r>
      <w:r w:rsidRPr="00D31AD7">
        <w:rPr>
          <w:b/>
        </w:rPr>
        <w:t>for</w:t>
      </w:r>
      <w:r w:rsidRPr="00D31AD7">
        <w:rPr>
          <w:b/>
          <w:spacing w:val="-2"/>
        </w:rPr>
        <w:t xml:space="preserve"> </w:t>
      </w:r>
      <w:r w:rsidRPr="00D31AD7">
        <w:rPr>
          <w:b/>
        </w:rPr>
        <w:t xml:space="preserve">duty </w:t>
      </w:r>
      <w:r w:rsidRPr="00D31AD7">
        <w:rPr>
          <w:b/>
          <w:spacing w:val="-57"/>
        </w:rPr>
        <w:t xml:space="preserve"> </w:t>
      </w:r>
      <w:r w:rsidRPr="00D31AD7">
        <w:rPr>
          <w:b/>
        </w:rPr>
        <w:t>on</w:t>
      </w:r>
      <w:r w:rsidRPr="00D31AD7">
        <w:rPr>
          <w:b/>
          <w:spacing w:val="-1"/>
        </w:rPr>
        <w:t xml:space="preserve"> </w:t>
      </w:r>
      <w:r w:rsidRPr="00D31AD7">
        <w:rPr>
          <w:b/>
        </w:rPr>
        <w:t>the</w:t>
      </w:r>
      <w:r w:rsidR="00E52DC7">
        <w:rPr>
          <w:b/>
        </w:rPr>
        <w:t xml:space="preserve"> 30-June-2025</w:t>
      </w:r>
    </w:p>
    <w:p w14:paraId="65FF4ABF" w14:textId="77777777" w:rsidR="00E52DC7" w:rsidRPr="00D31AD7" w:rsidRDefault="00E52DC7" w:rsidP="00420472">
      <w:pPr>
        <w:ind w:left="709"/>
        <w:rPr>
          <w:b/>
        </w:rPr>
      </w:pPr>
    </w:p>
    <w:p w14:paraId="42103506" w14:textId="77777777" w:rsidR="00184A34" w:rsidRPr="00D31AD7" w:rsidRDefault="00184A34" w:rsidP="00420472">
      <w:pPr>
        <w:pStyle w:val="Heading1"/>
        <w:spacing w:before="1"/>
        <w:ind w:left="709"/>
        <w:rPr>
          <w:sz w:val="22"/>
          <w:szCs w:val="22"/>
        </w:rPr>
      </w:pPr>
      <w:r w:rsidRPr="00D31AD7">
        <w:rPr>
          <w:sz w:val="22"/>
          <w:szCs w:val="22"/>
        </w:rPr>
        <w:t>Signature</w:t>
      </w:r>
    </w:p>
    <w:p w14:paraId="02CEEFF0" w14:textId="06098560" w:rsidR="00184A34" w:rsidRPr="00D31AD7" w:rsidRDefault="00184A34" w:rsidP="00420472">
      <w:pPr>
        <w:ind w:left="709"/>
        <w:rPr>
          <w:b/>
        </w:rPr>
      </w:pPr>
      <w:r w:rsidRPr="00D31AD7">
        <w:rPr>
          <w:b/>
        </w:rPr>
        <w:t>Name:</w:t>
      </w:r>
      <w:r w:rsidRPr="00D31AD7">
        <w:rPr>
          <w:b/>
          <w:spacing w:val="-2"/>
        </w:rPr>
        <w:t xml:space="preserve"> </w:t>
      </w:r>
      <w:r w:rsidR="00E52DC7">
        <w:rPr>
          <w:b/>
        </w:rPr>
        <w:t xml:space="preserve">Anuj Jain</w:t>
      </w:r>
    </w:p>
    <w:p w14:paraId="57D78BF9" w14:textId="0EC698A8" w:rsidR="00184A34" w:rsidRPr="00D31AD7" w:rsidRDefault="00184A34" w:rsidP="00420472">
      <w:pPr>
        <w:pStyle w:val="Heading1"/>
        <w:ind w:left="709"/>
        <w:rPr>
          <w:sz w:val="22"/>
          <w:szCs w:val="22"/>
        </w:rPr>
      </w:pPr>
      <w:r w:rsidRPr="00D31AD7">
        <w:rPr>
          <w:sz w:val="22"/>
          <w:szCs w:val="22"/>
        </w:rPr>
        <w:t>Date:</w:t>
      </w:r>
      <w:r w:rsidRPr="00D31AD7">
        <w:rPr>
          <w:spacing w:val="-3"/>
          <w:sz w:val="22"/>
          <w:szCs w:val="22"/>
        </w:rPr>
        <w:t xml:space="preserve"> </w:t>
      </w:r>
      <w:r w:rsidR="00E52DC7">
        <w:rPr>
          <w:sz w:val="22"/>
          <w:szCs w:val="22"/>
        </w:rPr>
        <w:t xml:space="preserve">30-June-2025</w:t>
      </w:r>
    </w:p>
    <w:p w14:paraId="19D90ED3" w14:textId="7FF2B50F" w:rsidR="002D69EE" w:rsidRPr="00814C88" w:rsidRDefault="002D69EE" w:rsidP="001A0F99">
      <w:pPr>
        <w:pStyle w:val="BodyText"/>
        <w:jc w:val="both"/>
        <w:rPr>
          <w:b/>
        </w:rPr>
      </w:pPr>
    </w:p>
    <w:sectPr w:rsidR="002D69EE" w:rsidRPr="00814C88">
      <w:headerReference w:type="default" r:id="rId11"/>
      <w:footerReference w:type="default" r:id="rId12"/>
      <w:pgSz w:w="11910" w:h="16860"/>
      <w:pgMar w:top="2660" w:right="540" w:bottom="960" w:left="320" w:header="319" w:footer="7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AAE9F" w14:textId="77777777" w:rsidR="00C72A61" w:rsidRDefault="00C72A61">
      <w:r>
        <w:separator/>
      </w:r>
    </w:p>
  </w:endnote>
  <w:endnote w:type="continuationSeparator" w:id="0">
    <w:p w14:paraId="6B1D1A7A" w14:textId="77777777" w:rsidR="00C72A61" w:rsidRDefault="00C72A61">
      <w:r>
        <w:continuationSeparator/>
      </w:r>
    </w:p>
  </w:endnote>
  <w:endnote w:type="continuationNotice" w:id="1">
    <w:p w14:paraId="1173CF78" w14:textId="77777777" w:rsidR="00C72A61" w:rsidRDefault="00C72A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7302D" w14:textId="656A7164" w:rsidR="00281545" w:rsidRDefault="00E158A0">
    <w:pPr>
      <w:pStyle w:val="BodyText"/>
      <w:spacing w:line="14" w:lineRule="auto"/>
      <w:rPr>
        <w:sz w:val="20"/>
      </w:rPr>
    </w:pPr>
    <w:r>
      <w:rPr>
        <w:noProof/>
      </w:rPr>
      <mc:AlternateContent>
        <mc:Choice Requires="wps">
          <w:drawing>
            <wp:anchor distT="0" distB="0" distL="114300" distR="114300" simplePos="0" relativeHeight="251658242" behindDoc="1" locked="0" layoutInCell="1" allowOverlap="1" wp14:anchorId="67842202" wp14:editId="3F27656A">
              <wp:simplePos x="0" y="0"/>
              <wp:positionH relativeFrom="page">
                <wp:posOffset>1924050</wp:posOffset>
              </wp:positionH>
              <wp:positionV relativeFrom="page">
                <wp:posOffset>10083165</wp:posOffset>
              </wp:positionV>
              <wp:extent cx="3707765" cy="180340"/>
              <wp:effectExtent l="0" t="0" r="0" b="0"/>
              <wp:wrapNone/>
              <wp:docPr id="947911230" name="Text Box 947911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76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8125" w14:textId="77777777" w:rsidR="00281545" w:rsidRDefault="00B2358D">
                          <w:pPr>
                            <w:spacing w:before="10"/>
                            <w:ind w:left="20"/>
                          </w:pPr>
                          <w:r>
                            <w:t>This</w:t>
                          </w:r>
                          <w:r>
                            <w:rPr>
                              <w:spacing w:val="-4"/>
                            </w:rPr>
                            <w:t xml:space="preserve"> </w:t>
                          </w:r>
                          <w:r>
                            <w:t>is</w:t>
                          </w:r>
                          <w:r>
                            <w:rPr>
                              <w:spacing w:val="-3"/>
                            </w:rPr>
                            <w:t xml:space="preserve"> </w:t>
                          </w:r>
                          <w:r>
                            <w:t>a</w:t>
                          </w:r>
                          <w:r>
                            <w:rPr>
                              <w:spacing w:val="-2"/>
                            </w:rPr>
                            <w:t xml:space="preserve"> </w:t>
                          </w:r>
                          <w:r>
                            <w:t>Computer</w:t>
                          </w:r>
                          <w:r>
                            <w:rPr>
                              <w:spacing w:val="-3"/>
                            </w:rPr>
                            <w:t xml:space="preserve"> </w:t>
                          </w:r>
                          <w:r>
                            <w:t>Generated</w:t>
                          </w:r>
                          <w:r>
                            <w:rPr>
                              <w:spacing w:val="-2"/>
                            </w:rPr>
                            <w:t xml:space="preserve"> </w:t>
                          </w:r>
                          <w:r>
                            <w:t>Document.</w:t>
                          </w:r>
                          <w:r>
                            <w:rPr>
                              <w:spacing w:val="-2"/>
                            </w:rPr>
                            <w:t xml:space="preserve"> </w:t>
                          </w:r>
                          <w:r>
                            <w:t>No</w:t>
                          </w:r>
                          <w:r>
                            <w:rPr>
                              <w:spacing w:val="-2"/>
                            </w:rPr>
                            <w:t xml:space="preserve"> </w:t>
                          </w:r>
                          <w:r>
                            <w:t>Signature</w:t>
                          </w:r>
                          <w:r>
                            <w:rPr>
                              <w:spacing w:val="-2"/>
                            </w:rPr>
                            <w:t xml:space="preserve"> </w:t>
                          </w:r>
                          <w:r>
                            <w:t>Required.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42202" id="_x0000_t202" coordsize="21600,21600" o:spt="202" path="m,l,21600r21600,l21600,xe">
              <v:stroke joinstyle="miter"/>
              <v:path gradientshapeok="t" o:connecttype="rect"/>
            </v:shapetype>
            <v:shape id="Text Box 947911230" o:spid="_x0000_s1027" type="#_x0000_t202" style="position:absolute;margin-left:151.5pt;margin-top:793.95pt;width:291.95pt;height:14.2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" filled="f" stroked="f">
              <v:textbox inset="0,0,0,0">
                <w:txbxContent>
                  <w:p w14:paraId="25648125" w14:textId="77777777" w:rsidR="00281545" w:rsidRDefault="00B2358D">
                    <w:pPr>
                      <w:spacing w:before="10"/>
                      <w:ind w:left="20"/>
                    </w:pPr>
                    <w:r>
                      <w:t>This</w:t>
                    </w:r>
                    <w:r>
                      <w:rPr>
                        <w:spacing w:val="-4"/>
                      </w:rPr>
                      <w:t xml:space="preserve"> </w:t>
                    </w:r>
                    <w:r>
                      <w:t>is</w:t>
                    </w:r>
                    <w:r>
                      <w:rPr>
                        <w:spacing w:val="-3"/>
                      </w:rPr>
                      <w:t xml:space="preserve"> </w:t>
                    </w:r>
                    <w:r>
                      <w:t>a</w:t>
                    </w:r>
                    <w:r>
                      <w:rPr>
                        <w:spacing w:val="-2"/>
                      </w:rPr>
                      <w:t xml:space="preserve"> </w:t>
                    </w:r>
                    <w:proofErr w:type="gramStart"/>
                    <w:r>
                      <w:t>Computer</w:t>
                    </w:r>
                    <w:r>
                      <w:rPr>
                        <w:spacing w:val="-3"/>
                      </w:rPr>
                      <w:t xml:space="preserve"> </w:t>
                    </w:r>
                    <w:r>
                      <w:t>Generated</w:t>
                    </w:r>
                    <w:proofErr w:type="gramEnd"/>
                    <w:r>
                      <w:rPr>
                        <w:spacing w:val="-2"/>
                      </w:rPr>
                      <w:t xml:space="preserve"> </w:t>
                    </w:r>
                    <w:r>
                      <w:t>Document.</w:t>
                    </w:r>
                    <w:r>
                      <w:rPr>
                        <w:spacing w:val="-2"/>
                      </w:rPr>
                      <w:t xml:space="preserve"> </w:t>
                    </w:r>
                    <w:r>
                      <w:t>No</w:t>
                    </w:r>
                    <w:r>
                      <w:rPr>
                        <w:spacing w:val="-2"/>
                      </w:rPr>
                      <w:t xml:space="preserve"> </w:t>
                    </w:r>
                    <w:r>
                      <w:t>Signature</w:t>
                    </w:r>
                    <w:r>
                      <w:rPr>
                        <w:spacing w:val="-2"/>
                      </w:rPr>
                      <w:t xml:space="preserve"> </w:t>
                    </w:r>
                    <w:r>
                      <w:t>Required.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522F9" w14:textId="77777777" w:rsidR="00C72A61" w:rsidRDefault="00C72A61">
      <w:r>
        <w:separator/>
      </w:r>
    </w:p>
  </w:footnote>
  <w:footnote w:type="continuationSeparator" w:id="0">
    <w:p w14:paraId="22470C34" w14:textId="77777777" w:rsidR="00C72A61" w:rsidRDefault="00C72A61">
      <w:r>
        <w:continuationSeparator/>
      </w:r>
    </w:p>
  </w:footnote>
  <w:footnote w:type="continuationNotice" w:id="1">
    <w:p w14:paraId="4DD99A56" w14:textId="77777777" w:rsidR="00C72A61" w:rsidRDefault="00C72A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5424E" w14:textId="1A40A96D" w:rsidR="00281545" w:rsidRDefault="00B2358D">
    <w:pPr>
      <w:pStyle w:val="BodyText"/>
      <w:spacing w:line="14" w:lineRule="auto"/>
      <w:rPr>
        <w:sz w:val="20"/>
      </w:rPr>
    </w:pPr>
    <w:r>
      <w:rPr>
        <w:noProof/>
      </w:rPr>
      <w:drawing>
        <wp:anchor distT="0" distB="0" distL="0" distR="0" simplePos="0" relativeHeight="251658240" behindDoc="1" locked="0" layoutInCell="1" allowOverlap="1" wp14:anchorId="2965BC08" wp14:editId="3EEB3A7A">
          <wp:simplePos x="0" y="0"/>
          <wp:positionH relativeFrom="page">
            <wp:posOffset>457200</wp:posOffset>
          </wp:positionH>
          <wp:positionV relativeFrom="page">
            <wp:posOffset>202779</wp:posOffset>
          </wp:positionV>
          <wp:extent cx="6794500" cy="702616"/>
          <wp:effectExtent l="0" t="0" r="0" b="0"/>
          <wp:wrapNone/>
          <wp:docPr id="1876346866" name="Picture 1876346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794500" cy="702616"/>
                  </a:xfrm>
                  <a:prstGeom prst="rect">
                    <a:avLst/>
                  </a:prstGeom>
                </pic:spPr>
              </pic:pic>
            </a:graphicData>
          </a:graphic>
        </wp:anchor>
      </w:drawing>
    </w:r>
    <w:r w:rsidR="00E158A0">
      <w:rPr>
        <w:noProof/>
      </w:rPr>
      <mc:AlternateContent>
        <mc:Choice Requires="wps">
          <w:drawing>
            <wp:anchor distT="0" distB="0" distL="114300" distR="114300" simplePos="0" relativeHeight="251658241" behindDoc="1" locked="0" layoutInCell="1" allowOverlap="1" wp14:anchorId="612F1D4E" wp14:editId="53C3D148">
              <wp:simplePos x="0" y="0"/>
              <wp:positionH relativeFrom="page">
                <wp:posOffset>552450</wp:posOffset>
              </wp:positionH>
              <wp:positionV relativeFrom="page">
                <wp:posOffset>1066800</wp:posOffset>
              </wp:positionV>
              <wp:extent cx="6078220" cy="644525"/>
              <wp:effectExtent l="0" t="0" r="0" b="0"/>
              <wp:wrapNone/>
              <wp:docPr id="1603738426" name="Text Box 1603738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8220" cy="64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99D6A" w14:textId="77777777" w:rsidR="00281545" w:rsidRDefault="00B2358D">
                          <w:pPr>
                            <w:spacing w:before="11"/>
                            <w:ind w:left="3714"/>
                            <w:rPr>
                              <w:b/>
                              <w:sz w:val="21"/>
                            </w:rPr>
                          </w:pPr>
                          <w:r>
                            <w:rPr>
                              <w:b/>
                              <w:color w:val="141515"/>
                              <w:sz w:val="21"/>
                            </w:rPr>
                            <w:t>InTimeTec</w:t>
                          </w:r>
                          <w:r>
                            <w:rPr>
                              <w:b/>
                              <w:color w:val="141515"/>
                              <w:spacing w:val="-2"/>
                              <w:sz w:val="21"/>
                            </w:rPr>
                            <w:t xml:space="preserve"> </w:t>
                          </w:r>
                          <w:r>
                            <w:rPr>
                              <w:b/>
                              <w:color w:val="141515"/>
                              <w:sz w:val="21"/>
                            </w:rPr>
                            <w:t>Visionsoft</w:t>
                          </w:r>
                          <w:r>
                            <w:rPr>
                              <w:b/>
                              <w:color w:val="141515"/>
                              <w:spacing w:val="-6"/>
                              <w:sz w:val="21"/>
                            </w:rPr>
                            <w:t xml:space="preserve"> </w:t>
                          </w:r>
                          <w:r>
                            <w:rPr>
                              <w:b/>
                              <w:color w:val="141515"/>
                              <w:sz w:val="21"/>
                            </w:rPr>
                            <w:t>Pvt.</w:t>
                          </w:r>
                          <w:r>
                            <w:rPr>
                              <w:b/>
                              <w:color w:val="141515"/>
                              <w:spacing w:val="-5"/>
                              <w:sz w:val="21"/>
                            </w:rPr>
                            <w:t xml:space="preserve"> </w:t>
                          </w:r>
                          <w:r>
                            <w:rPr>
                              <w:b/>
                              <w:color w:val="141515"/>
                              <w:sz w:val="21"/>
                            </w:rPr>
                            <w:t>Ltd.</w:t>
                          </w:r>
                        </w:p>
                        <w:p w14:paraId="18B8BA8F" w14:textId="77777777" w:rsidR="00281545" w:rsidRDefault="00B2358D">
                          <w:pPr>
                            <w:spacing w:before="10"/>
                            <w:ind w:left="686"/>
                            <w:rPr>
                              <w:b/>
                              <w:sz w:val="21"/>
                            </w:rPr>
                          </w:pPr>
                          <w:r>
                            <w:rPr>
                              <w:color w:val="141515"/>
                              <w:w w:val="95"/>
                              <w:sz w:val="21"/>
                            </w:rPr>
                            <w:t>Reg</w:t>
                          </w:r>
                          <w:r>
                            <w:rPr>
                              <w:b/>
                              <w:color w:val="141515"/>
                              <w:w w:val="95"/>
                              <w:sz w:val="21"/>
                            </w:rPr>
                            <w:t>i</w:t>
                          </w:r>
                          <w:r>
                            <w:rPr>
                              <w:color w:val="141515"/>
                              <w:w w:val="95"/>
                              <w:sz w:val="21"/>
                            </w:rPr>
                            <w:t>stered</w:t>
                          </w:r>
                          <w:r>
                            <w:rPr>
                              <w:color w:val="141515"/>
                              <w:spacing w:val="-10"/>
                              <w:w w:val="95"/>
                              <w:sz w:val="21"/>
                            </w:rPr>
                            <w:t xml:space="preserve"> </w:t>
                          </w:r>
                          <w:r>
                            <w:rPr>
                              <w:b/>
                              <w:color w:val="141515"/>
                              <w:w w:val="95"/>
                              <w:sz w:val="21"/>
                            </w:rPr>
                            <w:t>Office</w:t>
                          </w:r>
                          <w:r>
                            <w:rPr>
                              <w:b/>
                              <w:color w:val="141515"/>
                              <w:spacing w:val="-8"/>
                              <w:w w:val="95"/>
                              <w:sz w:val="21"/>
                            </w:rPr>
                            <w:t xml:space="preserve"> </w:t>
                          </w:r>
                          <w:r>
                            <w:rPr>
                              <w:color w:val="141515"/>
                              <w:w w:val="95"/>
                              <w:sz w:val="21"/>
                            </w:rPr>
                            <w:t>:</w:t>
                          </w:r>
                          <w:r>
                            <w:rPr>
                              <w:color w:val="141515"/>
                              <w:spacing w:val="-9"/>
                              <w:w w:val="95"/>
                              <w:sz w:val="21"/>
                            </w:rPr>
                            <w:t xml:space="preserve"> </w:t>
                          </w:r>
                          <w:r>
                            <w:rPr>
                              <w:color w:val="141515"/>
                              <w:w w:val="95"/>
                              <w:sz w:val="21"/>
                            </w:rPr>
                            <w:t>Plot</w:t>
                          </w:r>
                          <w:r>
                            <w:rPr>
                              <w:color w:val="141515"/>
                              <w:spacing w:val="-8"/>
                              <w:w w:val="95"/>
                              <w:sz w:val="21"/>
                            </w:rPr>
                            <w:t xml:space="preserve"> </w:t>
                          </w:r>
                          <w:r>
                            <w:rPr>
                              <w:color w:val="141515"/>
                              <w:w w:val="95"/>
                              <w:sz w:val="21"/>
                            </w:rPr>
                            <w:t>No.</w:t>
                          </w:r>
                          <w:r>
                            <w:rPr>
                              <w:color w:val="141515"/>
                              <w:spacing w:val="-9"/>
                              <w:w w:val="95"/>
                              <w:sz w:val="21"/>
                            </w:rPr>
                            <w:t xml:space="preserve"> </w:t>
                          </w:r>
                          <w:r>
                            <w:rPr>
                              <w:b/>
                              <w:color w:val="141515"/>
                              <w:w w:val="95"/>
                              <w:sz w:val="21"/>
                            </w:rPr>
                            <w:t>1</w:t>
                          </w:r>
                          <w:r>
                            <w:rPr>
                              <w:b/>
                              <w:color w:val="141515"/>
                              <w:spacing w:val="-8"/>
                              <w:w w:val="95"/>
                              <w:sz w:val="21"/>
                            </w:rPr>
                            <w:t xml:space="preserve"> </w:t>
                          </w:r>
                          <w:r>
                            <w:rPr>
                              <w:color w:val="141515"/>
                              <w:w w:val="95"/>
                              <w:sz w:val="21"/>
                            </w:rPr>
                            <w:t>/</w:t>
                          </w:r>
                          <w:r>
                            <w:rPr>
                              <w:color w:val="141515"/>
                              <w:spacing w:val="-9"/>
                              <w:w w:val="95"/>
                              <w:sz w:val="21"/>
                            </w:rPr>
                            <w:t xml:space="preserve"> </w:t>
                          </w:r>
                          <w:r>
                            <w:rPr>
                              <w:color w:val="141515"/>
                              <w:w w:val="95"/>
                              <w:sz w:val="21"/>
                            </w:rPr>
                            <w:t>2,</w:t>
                          </w:r>
                          <w:r>
                            <w:rPr>
                              <w:color w:val="141515"/>
                              <w:spacing w:val="-9"/>
                              <w:w w:val="95"/>
                              <w:sz w:val="21"/>
                            </w:rPr>
                            <w:t xml:space="preserve"> </w:t>
                          </w:r>
                          <w:r>
                            <w:rPr>
                              <w:color w:val="141515"/>
                              <w:w w:val="95"/>
                              <w:sz w:val="21"/>
                            </w:rPr>
                            <w:t>Kanakpura</w:t>
                          </w:r>
                          <w:r>
                            <w:rPr>
                              <w:color w:val="141515"/>
                              <w:spacing w:val="-9"/>
                              <w:w w:val="95"/>
                              <w:sz w:val="21"/>
                            </w:rPr>
                            <w:t xml:space="preserve"> </w:t>
                          </w:r>
                          <w:r>
                            <w:rPr>
                              <w:b/>
                              <w:color w:val="141515"/>
                              <w:w w:val="95"/>
                              <w:sz w:val="21"/>
                            </w:rPr>
                            <w:t>In</w:t>
                          </w:r>
                          <w:r>
                            <w:rPr>
                              <w:color w:val="141515"/>
                              <w:w w:val="95"/>
                              <w:sz w:val="21"/>
                            </w:rPr>
                            <w:t>dus</w:t>
                          </w:r>
                          <w:r>
                            <w:rPr>
                              <w:b/>
                              <w:color w:val="141515"/>
                              <w:w w:val="95"/>
                              <w:sz w:val="21"/>
                            </w:rPr>
                            <w:t>t</w:t>
                          </w:r>
                          <w:r>
                            <w:rPr>
                              <w:color w:val="141515"/>
                              <w:w w:val="95"/>
                              <w:sz w:val="21"/>
                            </w:rPr>
                            <w:t>rial</w:t>
                          </w:r>
                          <w:r>
                            <w:rPr>
                              <w:color w:val="141515"/>
                              <w:spacing w:val="29"/>
                              <w:w w:val="95"/>
                              <w:sz w:val="21"/>
                            </w:rPr>
                            <w:t xml:space="preserve"> </w:t>
                          </w:r>
                          <w:r>
                            <w:rPr>
                              <w:b/>
                              <w:color w:val="141515"/>
                              <w:w w:val="95"/>
                              <w:sz w:val="21"/>
                            </w:rPr>
                            <w:t>Area,</w:t>
                          </w:r>
                          <w:r>
                            <w:rPr>
                              <w:b/>
                              <w:color w:val="141515"/>
                              <w:spacing w:val="-8"/>
                              <w:w w:val="95"/>
                              <w:sz w:val="21"/>
                            </w:rPr>
                            <w:t xml:space="preserve"> </w:t>
                          </w:r>
                          <w:r>
                            <w:rPr>
                              <w:b/>
                              <w:color w:val="141515"/>
                              <w:w w:val="95"/>
                              <w:sz w:val="21"/>
                            </w:rPr>
                            <w:t>Kanakpura,</w:t>
                          </w:r>
                          <w:r>
                            <w:rPr>
                              <w:b/>
                              <w:color w:val="141515"/>
                              <w:spacing w:val="-7"/>
                              <w:w w:val="95"/>
                              <w:sz w:val="21"/>
                            </w:rPr>
                            <w:t xml:space="preserve"> </w:t>
                          </w:r>
                          <w:r>
                            <w:rPr>
                              <w:color w:val="141515"/>
                              <w:w w:val="95"/>
                              <w:sz w:val="21"/>
                            </w:rPr>
                            <w:t>Sirsi</w:t>
                          </w:r>
                          <w:r>
                            <w:rPr>
                              <w:color w:val="141515"/>
                              <w:spacing w:val="-8"/>
                              <w:w w:val="95"/>
                              <w:sz w:val="21"/>
                            </w:rPr>
                            <w:t xml:space="preserve"> </w:t>
                          </w:r>
                          <w:r>
                            <w:rPr>
                              <w:color w:val="141515"/>
                              <w:w w:val="95"/>
                              <w:sz w:val="21"/>
                            </w:rPr>
                            <w:t>Road,</w:t>
                          </w:r>
                          <w:r>
                            <w:rPr>
                              <w:color w:val="141515"/>
                              <w:spacing w:val="-9"/>
                              <w:w w:val="95"/>
                              <w:sz w:val="21"/>
                            </w:rPr>
                            <w:t xml:space="preserve"> </w:t>
                          </w:r>
                          <w:r>
                            <w:rPr>
                              <w:b/>
                              <w:color w:val="141515"/>
                              <w:w w:val="95"/>
                              <w:sz w:val="21"/>
                            </w:rPr>
                            <w:t>Ja</w:t>
                          </w:r>
                          <w:r>
                            <w:rPr>
                              <w:color w:val="141515"/>
                              <w:w w:val="95"/>
                              <w:sz w:val="21"/>
                            </w:rPr>
                            <w:t>ip</w:t>
                          </w:r>
                          <w:r>
                            <w:rPr>
                              <w:b/>
                              <w:color w:val="141515"/>
                              <w:w w:val="95"/>
                              <w:sz w:val="21"/>
                            </w:rPr>
                            <w:t>u</w:t>
                          </w:r>
                          <w:r>
                            <w:rPr>
                              <w:color w:val="141515"/>
                              <w:w w:val="95"/>
                              <w:sz w:val="21"/>
                            </w:rPr>
                            <w:t>r-3</w:t>
                          </w:r>
                          <w:r>
                            <w:rPr>
                              <w:b/>
                              <w:color w:val="141515"/>
                              <w:w w:val="95"/>
                              <w:sz w:val="21"/>
                            </w:rPr>
                            <w:t>0</w:t>
                          </w:r>
                          <w:r>
                            <w:rPr>
                              <w:color w:val="141515"/>
                              <w:w w:val="95"/>
                              <w:sz w:val="21"/>
                            </w:rPr>
                            <w:t>20</w:t>
                          </w:r>
                          <w:r>
                            <w:rPr>
                              <w:b/>
                              <w:color w:val="141515"/>
                              <w:w w:val="95"/>
                              <w:sz w:val="21"/>
                            </w:rPr>
                            <w:t>34</w:t>
                          </w:r>
                        </w:p>
                        <w:p w14:paraId="01D9CBA2" w14:textId="77777777" w:rsidR="00281545" w:rsidRDefault="00B2358D">
                          <w:pPr>
                            <w:spacing w:before="13" w:line="237" w:lineRule="auto"/>
                            <w:ind w:left="2350" w:right="18" w:hanging="2330"/>
                            <w:rPr>
                              <w:sz w:val="21"/>
                            </w:rPr>
                          </w:pPr>
                          <w:r>
                            <w:rPr>
                              <w:color w:val="141515"/>
                              <w:spacing w:val="-1"/>
                              <w:w w:val="95"/>
                              <w:sz w:val="21"/>
                            </w:rPr>
                            <w:t>Bra</w:t>
                          </w:r>
                          <w:r>
                            <w:rPr>
                              <w:b/>
                              <w:color w:val="141515"/>
                              <w:spacing w:val="-1"/>
                              <w:w w:val="95"/>
                              <w:sz w:val="21"/>
                            </w:rPr>
                            <w:t>nch</w:t>
                          </w:r>
                          <w:r>
                            <w:rPr>
                              <w:b/>
                              <w:color w:val="141515"/>
                              <w:spacing w:val="-7"/>
                              <w:w w:val="95"/>
                              <w:sz w:val="21"/>
                            </w:rPr>
                            <w:t xml:space="preserve"> </w:t>
                          </w:r>
                          <w:r>
                            <w:rPr>
                              <w:b/>
                              <w:color w:val="141515"/>
                              <w:spacing w:val="-1"/>
                              <w:w w:val="95"/>
                              <w:sz w:val="21"/>
                            </w:rPr>
                            <w:t>O</w:t>
                          </w:r>
                          <w:r>
                            <w:rPr>
                              <w:color w:val="141515"/>
                              <w:spacing w:val="-1"/>
                              <w:w w:val="95"/>
                              <w:sz w:val="21"/>
                            </w:rPr>
                            <w:t>ffi</w:t>
                          </w:r>
                          <w:r>
                            <w:rPr>
                              <w:b/>
                              <w:color w:val="141515"/>
                              <w:spacing w:val="-1"/>
                              <w:w w:val="95"/>
                              <w:sz w:val="21"/>
                            </w:rPr>
                            <w:t>c</w:t>
                          </w:r>
                          <w:r>
                            <w:rPr>
                              <w:color w:val="141515"/>
                              <w:spacing w:val="-1"/>
                              <w:w w:val="95"/>
                              <w:sz w:val="21"/>
                            </w:rPr>
                            <w:t>e</w:t>
                          </w:r>
                          <w:r>
                            <w:rPr>
                              <w:color w:val="141515"/>
                              <w:spacing w:val="-9"/>
                              <w:w w:val="95"/>
                              <w:sz w:val="21"/>
                            </w:rPr>
                            <w:t xml:space="preserve"> </w:t>
                          </w:r>
                          <w:r>
                            <w:rPr>
                              <w:b/>
                              <w:color w:val="141515"/>
                              <w:spacing w:val="-1"/>
                              <w:w w:val="95"/>
                              <w:sz w:val="21"/>
                            </w:rPr>
                            <w:t>:</w:t>
                          </w:r>
                          <w:r>
                            <w:rPr>
                              <w:b/>
                              <w:color w:val="141515"/>
                              <w:spacing w:val="-7"/>
                              <w:w w:val="95"/>
                              <w:sz w:val="21"/>
                            </w:rPr>
                            <w:t xml:space="preserve"> </w:t>
                          </w:r>
                          <w:r>
                            <w:rPr>
                              <w:color w:val="141515"/>
                              <w:spacing w:val="-1"/>
                              <w:w w:val="95"/>
                              <w:sz w:val="21"/>
                            </w:rPr>
                            <w:t>Site</w:t>
                          </w:r>
                          <w:r>
                            <w:rPr>
                              <w:color w:val="141515"/>
                              <w:spacing w:val="-9"/>
                              <w:w w:val="95"/>
                              <w:sz w:val="21"/>
                            </w:rPr>
                            <w:t xml:space="preserve"> </w:t>
                          </w:r>
                          <w:r>
                            <w:rPr>
                              <w:color w:val="141515"/>
                              <w:spacing w:val="-1"/>
                              <w:w w:val="95"/>
                              <w:sz w:val="21"/>
                            </w:rPr>
                            <w:t>No.</w:t>
                          </w:r>
                          <w:r>
                            <w:rPr>
                              <w:color w:val="141515"/>
                              <w:spacing w:val="-6"/>
                              <w:w w:val="95"/>
                              <w:sz w:val="21"/>
                            </w:rPr>
                            <w:t xml:space="preserve"> </w:t>
                          </w:r>
                          <w:r>
                            <w:rPr>
                              <w:color w:val="141515"/>
                              <w:spacing w:val="-1"/>
                              <w:w w:val="95"/>
                              <w:sz w:val="21"/>
                            </w:rPr>
                            <w:t>271,</w:t>
                          </w:r>
                          <w:r>
                            <w:rPr>
                              <w:color w:val="141515"/>
                              <w:spacing w:val="-7"/>
                              <w:w w:val="95"/>
                              <w:sz w:val="21"/>
                            </w:rPr>
                            <w:t xml:space="preserve"> </w:t>
                          </w:r>
                          <w:r>
                            <w:rPr>
                              <w:color w:val="141515"/>
                              <w:spacing w:val="-1"/>
                              <w:w w:val="95"/>
                              <w:sz w:val="21"/>
                            </w:rPr>
                            <w:t>Sri</w:t>
                          </w:r>
                          <w:r>
                            <w:rPr>
                              <w:color w:val="141515"/>
                              <w:spacing w:val="-7"/>
                              <w:w w:val="95"/>
                              <w:sz w:val="21"/>
                            </w:rPr>
                            <w:t xml:space="preserve"> </w:t>
                          </w:r>
                          <w:r>
                            <w:rPr>
                              <w:color w:val="141515"/>
                              <w:spacing w:val="-1"/>
                              <w:w w:val="95"/>
                              <w:sz w:val="21"/>
                            </w:rPr>
                            <w:t>Ganesha</w:t>
                          </w:r>
                          <w:r>
                            <w:rPr>
                              <w:color w:val="141515"/>
                              <w:spacing w:val="-7"/>
                              <w:w w:val="95"/>
                              <w:sz w:val="21"/>
                            </w:rPr>
                            <w:t xml:space="preserve"> </w:t>
                          </w:r>
                          <w:r>
                            <w:rPr>
                              <w:color w:val="141515"/>
                              <w:spacing w:val="-1"/>
                              <w:w w:val="95"/>
                              <w:sz w:val="21"/>
                            </w:rPr>
                            <w:t>Co</w:t>
                          </w:r>
                          <w:r>
                            <w:rPr>
                              <w:b/>
                              <w:color w:val="141515"/>
                              <w:spacing w:val="-1"/>
                              <w:w w:val="95"/>
                              <w:sz w:val="21"/>
                            </w:rPr>
                            <w:t>m</w:t>
                          </w:r>
                          <w:r>
                            <w:rPr>
                              <w:color w:val="141515"/>
                              <w:spacing w:val="-1"/>
                              <w:w w:val="95"/>
                              <w:sz w:val="21"/>
                            </w:rPr>
                            <w:t>p</w:t>
                          </w:r>
                          <w:r>
                            <w:rPr>
                              <w:b/>
                              <w:color w:val="141515"/>
                              <w:spacing w:val="-1"/>
                              <w:w w:val="95"/>
                              <w:sz w:val="21"/>
                            </w:rPr>
                            <w:t>l</w:t>
                          </w:r>
                          <w:r>
                            <w:rPr>
                              <w:color w:val="141515"/>
                              <w:spacing w:val="-1"/>
                              <w:w w:val="95"/>
                              <w:sz w:val="21"/>
                            </w:rPr>
                            <w:t>e</w:t>
                          </w:r>
                          <w:r>
                            <w:rPr>
                              <w:b/>
                              <w:color w:val="141515"/>
                              <w:spacing w:val="-1"/>
                              <w:w w:val="95"/>
                              <w:sz w:val="21"/>
                            </w:rPr>
                            <w:t>x,</w:t>
                          </w:r>
                          <w:r>
                            <w:rPr>
                              <w:b/>
                              <w:color w:val="141515"/>
                              <w:spacing w:val="-4"/>
                              <w:w w:val="95"/>
                              <w:sz w:val="21"/>
                            </w:rPr>
                            <w:t xml:space="preserve"> </w:t>
                          </w:r>
                          <w:r>
                            <w:rPr>
                              <w:color w:val="141515"/>
                              <w:spacing w:val="-1"/>
                              <w:w w:val="95"/>
                              <w:sz w:val="21"/>
                            </w:rPr>
                            <w:t>Hosur</w:t>
                          </w:r>
                          <w:r>
                            <w:rPr>
                              <w:color w:val="141515"/>
                              <w:spacing w:val="-7"/>
                              <w:w w:val="95"/>
                              <w:sz w:val="21"/>
                            </w:rPr>
                            <w:t xml:space="preserve"> </w:t>
                          </w:r>
                          <w:r>
                            <w:rPr>
                              <w:b/>
                              <w:color w:val="141515"/>
                              <w:spacing w:val="-1"/>
                              <w:w w:val="95"/>
                              <w:sz w:val="21"/>
                            </w:rPr>
                            <w:t>M</w:t>
                          </w:r>
                          <w:r>
                            <w:rPr>
                              <w:color w:val="141515"/>
                              <w:spacing w:val="-1"/>
                              <w:w w:val="95"/>
                              <w:sz w:val="21"/>
                            </w:rPr>
                            <w:t>ain</w:t>
                          </w:r>
                          <w:r>
                            <w:rPr>
                              <w:color w:val="141515"/>
                              <w:spacing w:val="-7"/>
                              <w:w w:val="95"/>
                              <w:sz w:val="21"/>
                            </w:rPr>
                            <w:t xml:space="preserve"> </w:t>
                          </w:r>
                          <w:r>
                            <w:rPr>
                              <w:color w:val="141515"/>
                              <w:w w:val="95"/>
                              <w:sz w:val="21"/>
                            </w:rPr>
                            <w:t>Road</w:t>
                          </w:r>
                          <w:r>
                            <w:rPr>
                              <w:b/>
                              <w:color w:val="141515"/>
                              <w:w w:val="95"/>
                              <w:sz w:val="21"/>
                            </w:rPr>
                            <w:t>,</w:t>
                          </w:r>
                          <w:r>
                            <w:rPr>
                              <w:b/>
                              <w:color w:val="141515"/>
                              <w:spacing w:val="-6"/>
                              <w:w w:val="95"/>
                              <w:sz w:val="21"/>
                            </w:rPr>
                            <w:t xml:space="preserve"> </w:t>
                          </w:r>
                          <w:r>
                            <w:rPr>
                              <w:b/>
                              <w:color w:val="141515"/>
                              <w:w w:val="95"/>
                              <w:sz w:val="21"/>
                            </w:rPr>
                            <w:t>M</w:t>
                          </w:r>
                          <w:r>
                            <w:rPr>
                              <w:color w:val="141515"/>
                              <w:w w:val="95"/>
                              <w:sz w:val="21"/>
                            </w:rPr>
                            <w:t>ad</w:t>
                          </w:r>
                          <w:r>
                            <w:rPr>
                              <w:b/>
                              <w:color w:val="141515"/>
                              <w:w w:val="95"/>
                              <w:sz w:val="21"/>
                            </w:rPr>
                            <w:t>iwala,</w:t>
                          </w:r>
                          <w:r>
                            <w:rPr>
                              <w:b/>
                              <w:color w:val="141515"/>
                              <w:spacing w:val="-7"/>
                              <w:w w:val="95"/>
                              <w:sz w:val="21"/>
                            </w:rPr>
                            <w:t xml:space="preserve"> </w:t>
                          </w:r>
                          <w:r>
                            <w:rPr>
                              <w:color w:val="141515"/>
                              <w:w w:val="95"/>
                              <w:sz w:val="21"/>
                            </w:rPr>
                            <w:t>BT</w:t>
                          </w:r>
                          <w:r>
                            <w:rPr>
                              <w:b/>
                              <w:color w:val="141515"/>
                              <w:w w:val="95"/>
                              <w:sz w:val="21"/>
                            </w:rPr>
                            <w:t>M</w:t>
                          </w:r>
                          <w:r>
                            <w:rPr>
                              <w:b/>
                              <w:color w:val="141515"/>
                              <w:spacing w:val="-6"/>
                              <w:w w:val="95"/>
                              <w:sz w:val="21"/>
                            </w:rPr>
                            <w:t xml:space="preserve"> </w:t>
                          </w:r>
                          <w:r>
                            <w:rPr>
                              <w:b/>
                              <w:color w:val="141515"/>
                              <w:w w:val="95"/>
                              <w:sz w:val="21"/>
                            </w:rPr>
                            <w:t>1</w:t>
                          </w:r>
                          <w:r>
                            <w:rPr>
                              <w:color w:val="141515"/>
                              <w:w w:val="95"/>
                              <w:sz w:val="21"/>
                            </w:rPr>
                            <w:t>s</w:t>
                          </w:r>
                          <w:r>
                            <w:rPr>
                              <w:b/>
                              <w:color w:val="141515"/>
                              <w:w w:val="95"/>
                              <w:sz w:val="21"/>
                            </w:rPr>
                            <w:t>t</w:t>
                          </w:r>
                          <w:r>
                            <w:rPr>
                              <w:b/>
                              <w:color w:val="141515"/>
                              <w:spacing w:val="-7"/>
                              <w:w w:val="95"/>
                              <w:sz w:val="21"/>
                            </w:rPr>
                            <w:t xml:space="preserve"> </w:t>
                          </w:r>
                          <w:r>
                            <w:rPr>
                              <w:b/>
                              <w:color w:val="141515"/>
                              <w:w w:val="95"/>
                              <w:sz w:val="21"/>
                            </w:rPr>
                            <w:t>S</w:t>
                          </w:r>
                          <w:r>
                            <w:rPr>
                              <w:color w:val="141515"/>
                              <w:w w:val="95"/>
                              <w:sz w:val="21"/>
                            </w:rPr>
                            <w:t>t</w:t>
                          </w:r>
                          <w:r>
                            <w:rPr>
                              <w:b/>
                              <w:color w:val="141515"/>
                              <w:w w:val="95"/>
                              <w:sz w:val="21"/>
                            </w:rPr>
                            <w:t>age,</w:t>
                          </w:r>
                          <w:r>
                            <w:rPr>
                              <w:b/>
                              <w:color w:val="141515"/>
                              <w:spacing w:val="-7"/>
                              <w:w w:val="95"/>
                              <w:sz w:val="21"/>
                            </w:rPr>
                            <w:t xml:space="preserve"> </w:t>
                          </w:r>
                          <w:r>
                            <w:rPr>
                              <w:color w:val="141515"/>
                              <w:w w:val="95"/>
                              <w:sz w:val="21"/>
                            </w:rPr>
                            <w:t>Ban</w:t>
                          </w:r>
                          <w:r>
                            <w:rPr>
                              <w:b/>
                              <w:color w:val="141515"/>
                              <w:w w:val="95"/>
                              <w:sz w:val="21"/>
                            </w:rPr>
                            <w:t>gal</w:t>
                          </w:r>
                          <w:r>
                            <w:rPr>
                              <w:color w:val="141515"/>
                              <w:w w:val="95"/>
                              <w:sz w:val="21"/>
                            </w:rPr>
                            <w:t>ore-</w:t>
                          </w:r>
                          <w:r>
                            <w:rPr>
                              <w:color w:val="141515"/>
                              <w:spacing w:val="-8"/>
                              <w:w w:val="95"/>
                              <w:sz w:val="21"/>
                            </w:rPr>
                            <w:t xml:space="preserve"> </w:t>
                          </w:r>
                          <w:r>
                            <w:rPr>
                              <w:b/>
                              <w:color w:val="141515"/>
                              <w:w w:val="95"/>
                              <w:sz w:val="21"/>
                            </w:rPr>
                            <w:t>5</w:t>
                          </w:r>
                          <w:r>
                            <w:rPr>
                              <w:color w:val="141515"/>
                              <w:w w:val="95"/>
                              <w:sz w:val="21"/>
                            </w:rPr>
                            <w:t>600</w:t>
                          </w:r>
                          <w:r>
                            <w:rPr>
                              <w:b/>
                              <w:color w:val="141515"/>
                              <w:w w:val="95"/>
                              <w:sz w:val="21"/>
                            </w:rPr>
                            <w:t>6</w:t>
                          </w:r>
                          <w:r>
                            <w:rPr>
                              <w:color w:val="141515"/>
                              <w:w w:val="95"/>
                              <w:sz w:val="21"/>
                            </w:rPr>
                            <w:t>8</w:t>
                          </w:r>
                          <w:r>
                            <w:rPr>
                              <w:color w:val="141515"/>
                              <w:spacing w:val="-47"/>
                              <w:w w:val="95"/>
                              <w:sz w:val="21"/>
                            </w:rPr>
                            <w:t xml:space="preserve"> </w:t>
                          </w:r>
                          <w:r>
                            <w:rPr>
                              <w:color w:val="141515"/>
                              <w:w w:val="95"/>
                              <w:sz w:val="21"/>
                            </w:rPr>
                            <w:t>E-mail</w:t>
                          </w:r>
                          <w:r>
                            <w:rPr>
                              <w:color w:val="141515"/>
                              <w:spacing w:val="-4"/>
                              <w:w w:val="95"/>
                              <w:sz w:val="21"/>
                            </w:rPr>
                            <w:t xml:space="preserve"> </w:t>
                          </w:r>
                          <w:r>
                            <w:rPr>
                              <w:color w:val="141515"/>
                              <w:w w:val="95"/>
                              <w:sz w:val="21"/>
                            </w:rPr>
                            <w:t>:</w:t>
                          </w:r>
                          <w:r>
                            <w:rPr>
                              <w:color w:val="141515"/>
                              <w:spacing w:val="-6"/>
                              <w:w w:val="95"/>
                              <w:sz w:val="21"/>
                            </w:rPr>
                            <w:t xml:space="preserve"> </w:t>
                          </w:r>
                          <w:hyperlink r:id="rId2">
                            <w:r>
                              <w:rPr>
                                <w:color w:val="141515"/>
                                <w:w w:val="95"/>
                                <w:sz w:val="21"/>
                              </w:rPr>
                              <w:t>info@intimetec.com,</w:t>
                            </w:r>
                            <w:r>
                              <w:rPr>
                                <w:color w:val="141515"/>
                                <w:spacing w:val="-4"/>
                                <w:w w:val="95"/>
                                <w:sz w:val="21"/>
                              </w:rPr>
                              <w:t xml:space="preserve"> </w:t>
                            </w:r>
                          </w:hyperlink>
                          <w:r>
                            <w:rPr>
                              <w:color w:val="141515"/>
                              <w:w w:val="95"/>
                              <w:sz w:val="21"/>
                            </w:rPr>
                            <w:t>Website</w:t>
                          </w:r>
                          <w:r>
                            <w:rPr>
                              <w:color w:val="141515"/>
                              <w:spacing w:val="-6"/>
                              <w:w w:val="95"/>
                              <w:sz w:val="21"/>
                            </w:rPr>
                            <w:t xml:space="preserve"> </w:t>
                          </w:r>
                          <w:r>
                            <w:rPr>
                              <w:color w:val="141515"/>
                              <w:w w:val="95"/>
                              <w:sz w:val="21"/>
                            </w:rPr>
                            <w:t>:</w:t>
                          </w:r>
                          <w:r>
                            <w:rPr>
                              <w:color w:val="141515"/>
                              <w:spacing w:val="-6"/>
                              <w:w w:val="95"/>
                              <w:sz w:val="21"/>
                            </w:rPr>
                            <w:t xml:space="preserve"> </w:t>
                          </w:r>
                          <w:hyperlink r:id="rId3">
                            <w:r>
                              <w:rPr>
                                <w:color w:val="0000FF"/>
                                <w:w w:val="95"/>
                                <w:sz w:val="21"/>
                                <w:u w:val="single" w:color="0000FF"/>
                              </w:rPr>
                              <w:t>www.intimetec.com,</w:t>
                            </w:r>
                            <w:r>
                              <w:rPr>
                                <w:color w:val="0000FF"/>
                                <w:spacing w:val="-5"/>
                                <w:w w:val="95"/>
                                <w:sz w:val="21"/>
                              </w:rPr>
                              <w:t xml:space="preserve"> </w:t>
                            </w:r>
                          </w:hyperlink>
                          <w:r>
                            <w:rPr>
                              <w:color w:val="141515"/>
                              <w:w w:val="95"/>
                              <w:sz w:val="21"/>
                            </w:rPr>
                            <w:t>Office</w:t>
                          </w:r>
                          <w:r>
                            <w:rPr>
                              <w:color w:val="141515"/>
                              <w:spacing w:val="-4"/>
                              <w:w w:val="95"/>
                              <w:sz w:val="21"/>
                            </w:rPr>
                            <w:t xml:space="preserve"> </w:t>
                          </w:r>
                          <w:r>
                            <w:rPr>
                              <w:color w:val="141515"/>
                              <w:w w:val="95"/>
                              <w:sz w:val="21"/>
                            </w:rPr>
                            <w:t>No.</w:t>
                          </w:r>
                          <w:r>
                            <w:rPr>
                              <w:color w:val="141515"/>
                              <w:spacing w:val="-6"/>
                              <w:w w:val="95"/>
                              <w:sz w:val="21"/>
                            </w:rPr>
                            <w:t xml:space="preserve"> </w:t>
                          </w:r>
                          <w:r>
                            <w:rPr>
                              <w:color w:val="141515"/>
                              <w:w w:val="95"/>
                              <w:sz w:val="21"/>
                            </w:rPr>
                            <w:t>:</w:t>
                          </w:r>
                          <w:r>
                            <w:rPr>
                              <w:color w:val="141515"/>
                              <w:spacing w:val="-6"/>
                              <w:w w:val="95"/>
                              <w:sz w:val="21"/>
                            </w:rPr>
                            <w:t xml:space="preserve"> </w:t>
                          </w:r>
                          <w:r>
                            <w:rPr>
                              <w:color w:val="141515"/>
                              <w:w w:val="95"/>
                              <w:sz w:val="21"/>
                            </w:rPr>
                            <w:t>77378</w:t>
                          </w:r>
                          <w:r>
                            <w:rPr>
                              <w:color w:val="141515"/>
                              <w:spacing w:val="-4"/>
                              <w:w w:val="95"/>
                              <w:sz w:val="21"/>
                            </w:rPr>
                            <w:t xml:space="preserve"> </w:t>
                          </w:r>
                          <w:r>
                            <w:rPr>
                              <w:color w:val="141515"/>
                              <w:w w:val="95"/>
                              <w:sz w:val="21"/>
                            </w:rPr>
                            <w:t>53360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F1D4E" id="_x0000_t202" coordsize="21600,21600" o:spt="202" path="m,l,21600r21600,l21600,xe">
              <v:stroke joinstyle="miter"/>
              <v:path gradientshapeok="t" o:connecttype="rect"/>
            </v:shapetype>
            <v:shape id="Text Box 1603738426" o:spid="_x0000_s1026" type="#_x0000_t202" style="position:absolute;margin-left:43.5pt;margin-top:84pt;width:478.6pt;height:50.7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" filled="f" stroked="f">
              <v:textbox inset="0,0,0,0">
                <w:txbxContent>
                  <w:p w14:paraId="53199D6A" w14:textId="77777777" w:rsidR="00281545" w:rsidRDefault="00B2358D">
                    <w:pPr>
                      <w:spacing w:before="11"/>
                      <w:ind w:left="3714"/>
                      <w:rPr>
                        <w:b/>
                        <w:sz w:val="21"/>
                      </w:rPr>
                    </w:pPr>
                    <w:proofErr w:type="spellStart"/>
                    <w:r>
                      <w:rPr>
                        <w:b/>
                        <w:color w:val="141515"/>
                        <w:sz w:val="21"/>
                      </w:rPr>
                      <w:t>InTimeTec</w:t>
                    </w:r>
                    <w:proofErr w:type="spellEnd"/>
                    <w:r>
                      <w:rPr>
                        <w:b/>
                        <w:color w:val="141515"/>
                        <w:spacing w:val="-2"/>
                        <w:sz w:val="21"/>
                      </w:rPr>
                      <w:t xml:space="preserve"> </w:t>
                    </w:r>
                    <w:proofErr w:type="spellStart"/>
                    <w:r>
                      <w:rPr>
                        <w:b/>
                        <w:color w:val="141515"/>
                        <w:sz w:val="21"/>
                      </w:rPr>
                      <w:t>Visionsoft</w:t>
                    </w:r>
                    <w:proofErr w:type="spellEnd"/>
                    <w:r>
                      <w:rPr>
                        <w:b/>
                        <w:color w:val="141515"/>
                        <w:spacing w:val="-6"/>
                        <w:sz w:val="21"/>
                      </w:rPr>
                      <w:t xml:space="preserve"> </w:t>
                    </w:r>
                    <w:r>
                      <w:rPr>
                        <w:b/>
                        <w:color w:val="141515"/>
                        <w:sz w:val="21"/>
                      </w:rPr>
                      <w:t>Pvt.</w:t>
                    </w:r>
                    <w:r>
                      <w:rPr>
                        <w:b/>
                        <w:color w:val="141515"/>
                        <w:spacing w:val="-5"/>
                        <w:sz w:val="21"/>
                      </w:rPr>
                      <w:t xml:space="preserve"> </w:t>
                    </w:r>
                    <w:r>
                      <w:rPr>
                        <w:b/>
                        <w:color w:val="141515"/>
                        <w:sz w:val="21"/>
                      </w:rPr>
                      <w:t>Ltd.</w:t>
                    </w:r>
                  </w:p>
                  <w:p w14:paraId="18B8BA8F" w14:textId="77777777" w:rsidR="00281545" w:rsidRDefault="00B2358D">
                    <w:pPr>
                      <w:spacing w:before="10"/>
                      <w:ind w:left="686"/>
                      <w:rPr>
                        <w:b/>
                        <w:sz w:val="21"/>
                      </w:rPr>
                    </w:pPr>
                    <w:r>
                      <w:rPr>
                        <w:color w:val="141515"/>
                        <w:w w:val="95"/>
                        <w:sz w:val="21"/>
                      </w:rPr>
                      <w:t>Reg</w:t>
                    </w:r>
                    <w:r>
                      <w:rPr>
                        <w:b/>
                        <w:color w:val="141515"/>
                        <w:w w:val="95"/>
                        <w:sz w:val="21"/>
                      </w:rPr>
                      <w:t>i</w:t>
                    </w:r>
                    <w:r>
                      <w:rPr>
                        <w:color w:val="141515"/>
                        <w:w w:val="95"/>
                        <w:sz w:val="21"/>
                      </w:rPr>
                      <w:t>stered</w:t>
                    </w:r>
                    <w:r>
                      <w:rPr>
                        <w:color w:val="141515"/>
                        <w:spacing w:val="-10"/>
                        <w:w w:val="95"/>
                        <w:sz w:val="21"/>
                      </w:rPr>
                      <w:t xml:space="preserve"> </w:t>
                    </w:r>
                    <w:proofErr w:type="gramStart"/>
                    <w:r>
                      <w:rPr>
                        <w:b/>
                        <w:color w:val="141515"/>
                        <w:w w:val="95"/>
                        <w:sz w:val="21"/>
                      </w:rPr>
                      <w:t>Office</w:t>
                    </w:r>
                    <w:r>
                      <w:rPr>
                        <w:b/>
                        <w:color w:val="141515"/>
                        <w:spacing w:val="-8"/>
                        <w:w w:val="95"/>
                        <w:sz w:val="21"/>
                      </w:rPr>
                      <w:t xml:space="preserve"> </w:t>
                    </w:r>
                    <w:r>
                      <w:rPr>
                        <w:color w:val="141515"/>
                        <w:w w:val="95"/>
                        <w:sz w:val="21"/>
                      </w:rPr>
                      <w:t>:</w:t>
                    </w:r>
                    <w:proofErr w:type="gramEnd"/>
                    <w:r>
                      <w:rPr>
                        <w:color w:val="141515"/>
                        <w:spacing w:val="-9"/>
                        <w:w w:val="95"/>
                        <w:sz w:val="21"/>
                      </w:rPr>
                      <w:t xml:space="preserve"> </w:t>
                    </w:r>
                    <w:r>
                      <w:rPr>
                        <w:color w:val="141515"/>
                        <w:w w:val="95"/>
                        <w:sz w:val="21"/>
                      </w:rPr>
                      <w:t>Plot</w:t>
                    </w:r>
                    <w:r>
                      <w:rPr>
                        <w:color w:val="141515"/>
                        <w:spacing w:val="-8"/>
                        <w:w w:val="95"/>
                        <w:sz w:val="21"/>
                      </w:rPr>
                      <w:t xml:space="preserve"> </w:t>
                    </w:r>
                    <w:r>
                      <w:rPr>
                        <w:color w:val="141515"/>
                        <w:w w:val="95"/>
                        <w:sz w:val="21"/>
                      </w:rPr>
                      <w:t>No.</w:t>
                    </w:r>
                    <w:r>
                      <w:rPr>
                        <w:color w:val="141515"/>
                        <w:spacing w:val="-9"/>
                        <w:w w:val="95"/>
                        <w:sz w:val="21"/>
                      </w:rPr>
                      <w:t xml:space="preserve"> </w:t>
                    </w:r>
                    <w:r>
                      <w:rPr>
                        <w:b/>
                        <w:color w:val="141515"/>
                        <w:w w:val="95"/>
                        <w:sz w:val="21"/>
                      </w:rPr>
                      <w:t>1</w:t>
                    </w:r>
                    <w:r>
                      <w:rPr>
                        <w:b/>
                        <w:color w:val="141515"/>
                        <w:spacing w:val="-8"/>
                        <w:w w:val="95"/>
                        <w:sz w:val="21"/>
                      </w:rPr>
                      <w:t xml:space="preserve"> </w:t>
                    </w:r>
                    <w:r>
                      <w:rPr>
                        <w:color w:val="141515"/>
                        <w:w w:val="95"/>
                        <w:sz w:val="21"/>
                      </w:rPr>
                      <w:t>/</w:t>
                    </w:r>
                    <w:r>
                      <w:rPr>
                        <w:color w:val="141515"/>
                        <w:spacing w:val="-9"/>
                        <w:w w:val="95"/>
                        <w:sz w:val="21"/>
                      </w:rPr>
                      <w:t xml:space="preserve"> </w:t>
                    </w:r>
                    <w:r>
                      <w:rPr>
                        <w:color w:val="141515"/>
                        <w:w w:val="95"/>
                        <w:sz w:val="21"/>
                      </w:rPr>
                      <w:t>2,</w:t>
                    </w:r>
                    <w:r>
                      <w:rPr>
                        <w:color w:val="141515"/>
                        <w:spacing w:val="-9"/>
                        <w:w w:val="95"/>
                        <w:sz w:val="21"/>
                      </w:rPr>
                      <w:t xml:space="preserve"> </w:t>
                    </w:r>
                    <w:proofErr w:type="spellStart"/>
                    <w:r>
                      <w:rPr>
                        <w:color w:val="141515"/>
                        <w:w w:val="95"/>
                        <w:sz w:val="21"/>
                      </w:rPr>
                      <w:t>Kanakpura</w:t>
                    </w:r>
                    <w:proofErr w:type="spellEnd"/>
                    <w:r>
                      <w:rPr>
                        <w:color w:val="141515"/>
                        <w:spacing w:val="-9"/>
                        <w:w w:val="95"/>
                        <w:sz w:val="21"/>
                      </w:rPr>
                      <w:t xml:space="preserve"> </w:t>
                    </w:r>
                    <w:r>
                      <w:rPr>
                        <w:b/>
                        <w:color w:val="141515"/>
                        <w:w w:val="95"/>
                        <w:sz w:val="21"/>
                      </w:rPr>
                      <w:t>In</w:t>
                    </w:r>
                    <w:r>
                      <w:rPr>
                        <w:color w:val="141515"/>
                        <w:w w:val="95"/>
                        <w:sz w:val="21"/>
                      </w:rPr>
                      <w:t>dus</w:t>
                    </w:r>
                    <w:r>
                      <w:rPr>
                        <w:b/>
                        <w:color w:val="141515"/>
                        <w:w w:val="95"/>
                        <w:sz w:val="21"/>
                      </w:rPr>
                      <w:t>t</w:t>
                    </w:r>
                    <w:r>
                      <w:rPr>
                        <w:color w:val="141515"/>
                        <w:w w:val="95"/>
                        <w:sz w:val="21"/>
                      </w:rPr>
                      <w:t>rial</w:t>
                    </w:r>
                    <w:r>
                      <w:rPr>
                        <w:color w:val="141515"/>
                        <w:spacing w:val="29"/>
                        <w:w w:val="95"/>
                        <w:sz w:val="21"/>
                      </w:rPr>
                      <w:t xml:space="preserve"> </w:t>
                    </w:r>
                    <w:r>
                      <w:rPr>
                        <w:b/>
                        <w:color w:val="141515"/>
                        <w:w w:val="95"/>
                        <w:sz w:val="21"/>
                      </w:rPr>
                      <w:t>Area,</w:t>
                    </w:r>
                    <w:r>
                      <w:rPr>
                        <w:b/>
                        <w:color w:val="141515"/>
                        <w:spacing w:val="-8"/>
                        <w:w w:val="95"/>
                        <w:sz w:val="21"/>
                      </w:rPr>
                      <w:t xml:space="preserve"> </w:t>
                    </w:r>
                    <w:proofErr w:type="spellStart"/>
                    <w:r>
                      <w:rPr>
                        <w:b/>
                        <w:color w:val="141515"/>
                        <w:w w:val="95"/>
                        <w:sz w:val="21"/>
                      </w:rPr>
                      <w:t>Kanakpura</w:t>
                    </w:r>
                    <w:proofErr w:type="spellEnd"/>
                    <w:r>
                      <w:rPr>
                        <w:b/>
                        <w:color w:val="141515"/>
                        <w:w w:val="95"/>
                        <w:sz w:val="21"/>
                      </w:rPr>
                      <w:t>,</w:t>
                    </w:r>
                    <w:r>
                      <w:rPr>
                        <w:b/>
                        <w:color w:val="141515"/>
                        <w:spacing w:val="-7"/>
                        <w:w w:val="95"/>
                        <w:sz w:val="21"/>
                      </w:rPr>
                      <w:t xml:space="preserve"> </w:t>
                    </w:r>
                    <w:proofErr w:type="spellStart"/>
                    <w:r>
                      <w:rPr>
                        <w:color w:val="141515"/>
                        <w:w w:val="95"/>
                        <w:sz w:val="21"/>
                      </w:rPr>
                      <w:t>Sirsi</w:t>
                    </w:r>
                    <w:proofErr w:type="spellEnd"/>
                    <w:r>
                      <w:rPr>
                        <w:color w:val="141515"/>
                        <w:spacing w:val="-8"/>
                        <w:w w:val="95"/>
                        <w:sz w:val="21"/>
                      </w:rPr>
                      <w:t xml:space="preserve"> </w:t>
                    </w:r>
                    <w:r>
                      <w:rPr>
                        <w:color w:val="141515"/>
                        <w:w w:val="95"/>
                        <w:sz w:val="21"/>
                      </w:rPr>
                      <w:t>Road,</w:t>
                    </w:r>
                    <w:r>
                      <w:rPr>
                        <w:color w:val="141515"/>
                        <w:spacing w:val="-9"/>
                        <w:w w:val="95"/>
                        <w:sz w:val="21"/>
                      </w:rPr>
                      <w:t xml:space="preserve"> </w:t>
                    </w:r>
                    <w:r>
                      <w:rPr>
                        <w:b/>
                        <w:color w:val="141515"/>
                        <w:w w:val="95"/>
                        <w:sz w:val="21"/>
                      </w:rPr>
                      <w:t>Ja</w:t>
                    </w:r>
                    <w:r>
                      <w:rPr>
                        <w:color w:val="141515"/>
                        <w:w w:val="95"/>
                        <w:sz w:val="21"/>
                      </w:rPr>
                      <w:t>ip</w:t>
                    </w:r>
                    <w:r>
                      <w:rPr>
                        <w:b/>
                        <w:color w:val="141515"/>
                        <w:w w:val="95"/>
                        <w:sz w:val="21"/>
                      </w:rPr>
                      <w:t>u</w:t>
                    </w:r>
                    <w:r>
                      <w:rPr>
                        <w:color w:val="141515"/>
                        <w:w w:val="95"/>
                        <w:sz w:val="21"/>
                      </w:rPr>
                      <w:t>r-3</w:t>
                    </w:r>
                    <w:r>
                      <w:rPr>
                        <w:b/>
                        <w:color w:val="141515"/>
                        <w:w w:val="95"/>
                        <w:sz w:val="21"/>
                      </w:rPr>
                      <w:t>0</w:t>
                    </w:r>
                    <w:r>
                      <w:rPr>
                        <w:color w:val="141515"/>
                        <w:w w:val="95"/>
                        <w:sz w:val="21"/>
                      </w:rPr>
                      <w:t>20</w:t>
                    </w:r>
                    <w:r>
                      <w:rPr>
                        <w:b/>
                        <w:color w:val="141515"/>
                        <w:w w:val="95"/>
                        <w:sz w:val="21"/>
                      </w:rPr>
                      <w:t>34</w:t>
                    </w:r>
                  </w:p>
                  <w:p w14:paraId="01D9CBA2" w14:textId="77777777" w:rsidR="00281545" w:rsidRDefault="00B2358D">
                    <w:pPr>
                      <w:spacing w:before="13" w:line="237" w:lineRule="auto"/>
                      <w:ind w:left="2350" w:right="18" w:hanging="2330"/>
                      <w:rPr>
                        <w:sz w:val="21"/>
                      </w:rPr>
                    </w:pPr>
                    <w:r>
                      <w:rPr>
                        <w:color w:val="141515"/>
                        <w:spacing w:val="-1"/>
                        <w:w w:val="95"/>
                        <w:sz w:val="21"/>
                      </w:rPr>
                      <w:t>Bra</w:t>
                    </w:r>
                    <w:r>
                      <w:rPr>
                        <w:b/>
                        <w:color w:val="141515"/>
                        <w:spacing w:val="-1"/>
                        <w:w w:val="95"/>
                        <w:sz w:val="21"/>
                      </w:rPr>
                      <w:t>nch</w:t>
                    </w:r>
                    <w:r>
                      <w:rPr>
                        <w:b/>
                        <w:color w:val="141515"/>
                        <w:spacing w:val="-7"/>
                        <w:w w:val="95"/>
                        <w:sz w:val="21"/>
                      </w:rPr>
                      <w:t xml:space="preserve"> </w:t>
                    </w:r>
                    <w:r>
                      <w:rPr>
                        <w:b/>
                        <w:color w:val="141515"/>
                        <w:spacing w:val="-1"/>
                        <w:w w:val="95"/>
                        <w:sz w:val="21"/>
                      </w:rPr>
                      <w:t>O</w:t>
                    </w:r>
                    <w:r>
                      <w:rPr>
                        <w:color w:val="141515"/>
                        <w:spacing w:val="-1"/>
                        <w:w w:val="95"/>
                        <w:sz w:val="21"/>
                      </w:rPr>
                      <w:t>ffi</w:t>
                    </w:r>
                    <w:r>
                      <w:rPr>
                        <w:b/>
                        <w:color w:val="141515"/>
                        <w:spacing w:val="-1"/>
                        <w:w w:val="95"/>
                        <w:sz w:val="21"/>
                      </w:rPr>
                      <w:t>c</w:t>
                    </w:r>
                    <w:r>
                      <w:rPr>
                        <w:color w:val="141515"/>
                        <w:spacing w:val="-1"/>
                        <w:w w:val="95"/>
                        <w:sz w:val="21"/>
                      </w:rPr>
                      <w:t>e</w:t>
                    </w:r>
                    <w:r>
                      <w:rPr>
                        <w:color w:val="141515"/>
                        <w:spacing w:val="-9"/>
                        <w:w w:val="95"/>
                        <w:sz w:val="21"/>
                      </w:rPr>
                      <w:t xml:space="preserve"> </w:t>
                    </w:r>
                    <w:r>
                      <w:rPr>
                        <w:b/>
                        <w:color w:val="141515"/>
                        <w:spacing w:val="-1"/>
                        <w:w w:val="95"/>
                        <w:sz w:val="21"/>
                      </w:rPr>
                      <w:t>:</w:t>
                    </w:r>
                    <w:r>
                      <w:rPr>
                        <w:b/>
                        <w:color w:val="141515"/>
                        <w:spacing w:val="-7"/>
                        <w:w w:val="95"/>
                        <w:sz w:val="21"/>
                      </w:rPr>
                      <w:t xml:space="preserve"> </w:t>
                    </w:r>
                    <w:r>
                      <w:rPr>
                        <w:color w:val="141515"/>
                        <w:spacing w:val="-1"/>
                        <w:w w:val="95"/>
                        <w:sz w:val="21"/>
                      </w:rPr>
                      <w:t>Site</w:t>
                    </w:r>
                    <w:r>
                      <w:rPr>
                        <w:color w:val="141515"/>
                        <w:spacing w:val="-9"/>
                        <w:w w:val="95"/>
                        <w:sz w:val="21"/>
                      </w:rPr>
                      <w:t xml:space="preserve"> </w:t>
                    </w:r>
                    <w:r>
                      <w:rPr>
                        <w:color w:val="141515"/>
                        <w:spacing w:val="-1"/>
                        <w:w w:val="95"/>
                        <w:sz w:val="21"/>
                      </w:rPr>
                      <w:t>No.</w:t>
                    </w:r>
                    <w:r>
                      <w:rPr>
                        <w:color w:val="141515"/>
                        <w:spacing w:val="-6"/>
                        <w:w w:val="95"/>
                        <w:sz w:val="21"/>
                      </w:rPr>
                      <w:t xml:space="preserve"> </w:t>
                    </w:r>
                    <w:r>
                      <w:rPr>
                        <w:color w:val="141515"/>
                        <w:spacing w:val="-1"/>
                        <w:w w:val="95"/>
                        <w:sz w:val="21"/>
                      </w:rPr>
                      <w:t>271,</w:t>
                    </w:r>
                    <w:r>
                      <w:rPr>
                        <w:color w:val="141515"/>
                        <w:spacing w:val="-7"/>
                        <w:w w:val="95"/>
                        <w:sz w:val="21"/>
                      </w:rPr>
                      <w:t xml:space="preserve"> </w:t>
                    </w:r>
                    <w:r>
                      <w:rPr>
                        <w:color w:val="141515"/>
                        <w:spacing w:val="-1"/>
                        <w:w w:val="95"/>
                        <w:sz w:val="21"/>
                      </w:rPr>
                      <w:t>Sri</w:t>
                    </w:r>
                    <w:r>
                      <w:rPr>
                        <w:color w:val="141515"/>
                        <w:spacing w:val="-7"/>
                        <w:w w:val="95"/>
                        <w:sz w:val="21"/>
                      </w:rPr>
                      <w:t xml:space="preserve"> </w:t>
                    </w:r>
                    <w:r>
                      <w:rPr>
                        <w:color w:val="141515"/>
                        <w:spacing w:val="-1"/>
                        <w:w w:val="95"/>
                        <w:sz w:val="21"/>
                      </w:rPr>
                      <w:t>Ganesha</w:t>
                    </w:r>
                    <w:r>
                      <w:rPr>
                        <w:color w:val="141515"/>
                        <w:spacing w:val="-7"/>
                        <w:w w:val="95"/>
                        <w:sz w:val="21"/>
                      </w:rPr>
                      <w:t xml:space="preserve"> </w:t>
                    </w:r>
                    <w:r>
                      <w:rPr>
                        <w:color w:val="141515"/>
                        <w:spacing w:val="-1"/>
                        <w:w w:val="95"/>
                        <w:sz w:val="21"/>
                      </w:rPr>
                      <w:t>Co</w:t>
                    </w:r>
                    <w:r>
                      <w:rPr>
                        <w:b/>
                        <w:color w:val="141515"/>
                        <w:spacing w:val="-1"/>
                        <w:w w:val="95"/>
                        <w:sz w:val="21"/>
                      </w:rPr>
                      <w:t>m</w:t>
                    </w:r>
                    <w:r>
                      <w:rPr>
                        <w:color w:val="141515"/>
                        <w:spacing w:val="-1"/>
                        <w:w w:val="95"/>
                        <w:sz w:val="21"/>
                      </w:rPr>
                      <w:t>p</w:t>
                    </w:r>
                    <w:r>
                      <w:rPr>
                        <w:b/>
                        <w:color w:val="141515"/>
                        <w:spacing w:val="-1"/>
                        <w:w w:val="95"/>
                        <w:sz w:val="21"/>
                      </w:rPr>
                      <w:t>l</w:t>
                    </w:r>
                    <w:r>
                      <w:rPr>
                        <w:color w:val="141515"/>
                        <w:spacing w:val="-1"/>
                        <w:w w:val="95"/>
                        <w:sz w:val="21"/>
                      </w:rPr>
                      <w:t>e</w:t>
                    </w:r>
                    <w:r>
                      <w:rPr>
                        <w:b/>
                        <w:color w:val="141515"/>
                        <w:spacing w:val="-1"/>
                        <w:w w:val="95"/>
                        <w:sz w:val="21"/>
                      </w:rPr>
                      <w:t>x,</w:t>
                    </w:r>
                    <w:r>
                      <w:rPr>
                        <w:b/>
                        <w:color w:val="141515"/>
                        <w:spacing w:val="-4"/>
                        <w:w w:val="95"/>
                        <w:sz w:val="21"/>
                      </w:rPr>
                      <w:t xml:space="preserve"> </w:t>
                    </w:r>
                    <w:r>
                      <w:rPr>
                        <w:color w:val="141515"/>
                        <w:spacing w:val="-1"/>
                        <w:w w:val="95"/>
                        <w:sz w:val="21"/>
                      </w:rPr>
                      <w:t>Hosur</w:t>
                    </w:r>
                    <w:r>
                      <w:rPr>
                        <w:color w:val="141515"/>
                        <w:spacing w:val="-7"/>
                        <w:w w:val="95"/>
                        <w:sz w:val="21"/>
                      </w:rPr>
                      <w:t xml:space="preserve"> </w:t>
                    </w:r>
                    <w:r>
                      <w:rPr>
                        <w:b/>
                        <w:color w:val="141515"/>
                        <w:spacing w:val="-1"/>
                        <w:w w:val="95"/>
                        <w:sz w:val="21"/>
                      </w:rPr>
                      <w:t>M</w:t>
                    </w:r>
                    <w:r>
                      <w:rPr>
                        <w:color w:val="141515"/>
                        <w:spacing w:val="-1"/>
                        <w:w w:val="95"/>
                        <w:sz w:val="21"/>
                      </w:rPr>
                      <w:t>ain</w:t>
                    </w:r>
                    <w:r>
                      <w:rPr>
                        <w:color w:val="141515"/>
                        <w:spacing w:val="-7"/>
                        <w:w w:val="95"/>
                        <w:sz w:val="21"/>
                      </w:rPr>
                      <w:t xml:space="preserve"> </w:t>
                    </w:r>
                    <w:r>
                      <w:rPr>
                        <w:color w:val="141515"/>
                        <w:w w:val="95"/>
                        <w:sz w:val="21"/>
                      </w:rPr>
                      <w:t>Road</w:t>
                    </w:r>
                    <w:r>
                      <w:rPr>
                        <w:b/>
                        <w:color w:val="141515"/>
                        <w:w w:val="95"/>
                        <w:sz w:val="21"/>
                      </w:rPr>
                      <w:t>,</w:t>
                    </w:r>
                    <w:r>
                      <w:rPr>
                        <w:b/>
                        <w:color w:val="141515"/>
                        <w:spacing w:val="-6"/>
                        <w:w w:val="95"/>
                        <w:sz w:val="21"/>
                      </w:rPr>
                      <w:t xml:space="preserve"> </w:t>
                    </w:r>
                    <w:proofErr w:type="spellStart"/>
                    <w:r>
                      <w:rPr>
                        <w:b/>
                        <w:color w:val="141515"/>
                        <w:w w:val="95"/>
                        <w:sz w:val="21"/>
                      </w:rPr>
                      <w:t>M</w:t>
                    </w:r>
                    <w:r>
                      <w:rPr>
                        <w:color w:val="141515"/>
                        <w:w w:val="95"/>
                        <w:sz w:val="21"/>
                      </w:rPr>
                      <w:t>ad</w:t>
                    </w:r>
                    <w:r>
                      <w:rPr>
                        <w:b/>
                        <w:color w:val="141515"/>
                        <w:w w:val="95"/>
                        <w:sz w:val="21"/>
                      </w:rPr>
                      <w:t>iwala</w:t>
                    </w:r>
                    <w:proofErr w:type="spellEnd"/>
                    <w:r>
                      <w:rPr>
                        <w:b/>
                        <w:color w:val="141515"/>
                        <w:w w:val="95"/>
                        <w:sz w:val="21"/>
                      </w:rPr>
                      <w:t>,</w:t>
                    </w:r>
                    <w:r>
                      <w:rPr>
                        <w:b/>
                        <w:color w:val="141515"/>
                        <w:spacing w:val="-7"/>
                        <w:w w:val="95"/>
                        <w:sz w:val="21"/>
                      </w:rPr>
                      <w:t xml:space="preserve"> </w:t>
                    </w:r>
                    <w:r>
                      <w:rPr>
                        <w:color w:val="141515"/>
                        <w:w w:val="95"/>
                        <w:sz w:val="21"/>
                      </w:rPr>
                      <w:t>BT</w:t>
                    </w:r>
                    <w:r>
                      <w:rPr>
                        <w:b/>
                        <w:color w:val="141515"/>
                        <w:w w:val="95"/>
                        <w:sz w:val="21"/>
                      </w:rPr>
                      <w:t>M</w:t>
                    </w:r>
                    <w:r>
                      <w:rPr>
                        <w:b/>
                        <w:color w:val="141515"/>
                        <w:spacing w:val="-6"/>
                        <w:w w:val="95"/>
                        <w:sz w:val="21"/>
                      </w:rPr>
                      <w:t xml:space="preserve"> </w:t>
                    </w:r>
                    <w:r>
                      <w:rPr>
                        <w:b/>
                        <w:color w:val="141515"/>
                        <w:w w:val="95"/>
                        <w:sz w:val="21"/>
                      </w:rPr>
                      <w:t>1</w:t>
                    </w:r>
                    <w:r>
                      <w:rPr>
                        <w:color w:val="141515"/>
                        <w:w w:val="95"/>
                        <w:sz w:val="21"/>
                      </w:rPr>
                      <w:t>s</w:t>
                    </w:r>
                    <w:r>
                      <w:rPr>
                        <w:b/>
                        <w:color w:val="141515"/>
                        <w:w w:val="95"/>
                        <w:sz w:val="21"/>
                      </w:rPr>
                      <w:t>t</w:t>
                    </w:r>
                    <w:r>
                      <w:rPr>
                        <w:b/>
                        <w:color w:val="141515"/>
                        <w:spacing w:val="-7"/>
                        <w:w w:val="95"/>
                        <w:sz w:val="21"/>
                      </w:rPr>
                      <w:t xml:space="preserve"> </w:t>
                    </w:r>
                    <w:r>
                      <w:rPr>
                        <w:b/>
                        <w:color w:val="141515"/>
                        <w:w w:val="95"/>
                        <w:sz w:val="21"/>
                      </w:rPr>
                      <w:t>S</w:t>
                    </w:r>
                    <w:r>
                      <w:rPr>
                        <w:color w:val="141515"/>
                        <w:w w:val="95"/>
                        <w:sz w:val="21"/>
                      </w:rPr>
                      <w:t>t</w:t>
                    </w:r>
                    <w:r>
                      <w:rPr>
                        <w:b/>
                        <w:color w:val="141515"/>
                        <w:w w:val="95"/>
                        <w:sz w:val="21"/>
                      </w:rPr>
                      <w:t>age,</w:t>
                    </w:r>
                    <w:r>
                      <w:rPr>
                        <w:b/>
                        <w:color w:val="141515"/>
                        <w:spacing w:val="-7"/>
                        <w:w w:val="95"/>
                        <w:sz w:val="21"/>
                      </w:rPr>
                      <w:t xml:space="preserve"> </w:t>
                    </w:r>
                    <w:r>
                      <w:rPr>
                        <w:color w:val="141515"/>
                        <w:w w:val="95"/>
                        <w:sz w:val="21"/>
                      </w:rPr>
                      <w:t>Ban</w:t>
                    </w:r>
                    <w:r>
                      <w:rPr>
                        <w:b/>
                        <w:color w:val="141515"/>
                        <w:w w:val="95"/>
                        <w:sz w:val="21"/>
                      </w:rPr>
                      <w:t>gal</w:t>
                    </w:r>
                    <w:r>
                      <w:rPr>
                        <w:color w:val="141515"/>
                        <w:w w:val="95"/>
                        <w:sz w:val="21"/>
                      </w:rPr>
                      <w:t>ore-</w:t>
                    </w:r>
                    <w:r>
                      <w:rPr>
                        <w:color w:val="141515"/>
                        <w:spacing w:val="-8"/>
                        <w:w w:val="95"/>
                        <w:sz w:val="21"/>
                      </w:rPr>
                      <w:t xml:space="preserve"> </w:t>
                    </w:r>
                    <w:r>
                      <w:rPr>
                        <w:b/>
                        <w:color w:val="141515"/>
                        <w:w w:val="95"/>
                        <w:sz w:val="21"/>
                      </w:rPr>
                      <w:t>5</w:t>
                    </w:r>
                    <w:r>
                      <w:rPr>
                        <w:color w:val="141515"/>
                        <w:w w:val="95"/>
                        <w:sz w:val="21"/>
                      </w:rPr>
                      <w:t>600</w:t>
                    </w:r>
                    <w:r>
                      <w:rPr>
                        <w:b/>
                        <w:color w:val="141515"/>
                        <w:w w:val="95"/>
                        <w:sz w:val="21"/>
                      </w:rPr>
                      <w:t>6</w:t>
                    </w:r>
                    <w:r>
                      <w:rPr>
                        <w:color w:val="141515"/>
                        <w:w w:val="95"/>
                        <w:sz w:val="21"/>
                      </w:rPr>
                      <w:t>8</w:t>
                    </w:r>
                    <w:r>
                      <w:rPr>
                        <w:color w:val="141515"/>
                        <w:spacing w:val="-47"/>
                        <w:w w:val="95"/>
                        <w:sz w:val="21"/>
                      </w:rPr>
                      <w:t xml:space="preserve"> </w:t>
                    </w:r>
                    <w:r>
                      <w:rPr>
                        <w:color w:val="141515"/>
                        <w:w w:val="95"/>
                        <w:sz w:val="21"/>
                      </w:rPr>
                      <w:t>E-mail</w:t>
                    </w:r>
                    <w:r>
                      <w:rPr>
                        <w:color w:val="141515"/>
                        <w:spacing w:val="-4"/>
                        <w:w w:val="95"/>
                        <w:sz w:val="21"/>
                      </w:rPr>
                      <w:t xml:space="preserve"> </w:t>
                    </w:r>
                    <w:r>
                      <w:rPr>
                        <w:color w:val="141515"/>
                        <w:w w:val="95"/>
                        <w:sz w:val="21"/>
                      </w:rPr>
                      <w:t>:</w:t>
                    </w:r>
                    <w:r>
                      <w:rPr>
                        <w:color w:val="141515"/>
                        <w:spacing w:val="-6"/>
                        <w:w w:val="95"/>
                        <w:sz w:val="21"/>
                      </w:rPr>
                      <w:t xml:space="preserve"> </w:t>
                    </w:r>
                    <w:hyperlink r:id="rId4">
                      <w:r>
                        <w:rPr>
                          <w:color w:val="141515"/>
                          <w:w w:val="95"/>
                          <w:sz w:val="21"/>
                        </w:rPr>
                        <w:t>info@intimetec.com,</w:t>
                      </w:r>
                      <w:r>
                        <w:rPr>
                          <w:color w:val="141515"/>
                          <w:spacing w:val="-4"/>
                          <w:w w:val="95"/>
                          <w:sz w:val="21"/>
                        </w:rPr>
                        <w:t xml:space="preserve"> </w:t>
                      </w:r>
                    </w:hyperlink>
                    <w:r>
                      <w:rPr>
                        <w:color w:val="141515"/>
                        <w:w w:val="95"/>
                        <w:sz w:val="21"/>
                      </w:rPr>
                      <w:t>Website</w:t>
                    </w:r>
                    <w:r>
                      <w:rPr>
                        <w:color w:val="141515"/>
                        <w:spacing w:val="-6"/>
                        <w:w w:val="95"/>
                        <w:sz w:val="21"/>
                      </w:rPr>
                      <w:t xml:space="preserve"> </w:t>
                    </w:r>
                    <w:r>
                      <w:rPr>
                        <w:color w:val="141515"/>
                        <w:w w:val="95"/>
                        <w:sz w:val="21"/>
                      </w:rPr>
                      <w:t>:</w:t>
                    </w:r>
                    <w:r>
                      <w:rPr>
                        <w:color w:val="141515"/>
                        <w:spacing w:val="-6"/>
                        <w:w w:val="95"/>
                        <w:sz w:val="21"/>
                      </w:rPr>
                      <w:t xml:space="preserve"> </w:t>
                    </w:r>
                    <w:hyperlink r:id="rId5">
                      <w:r>
                        <w:rPr>
                          <w:color w:val="0000FF"/>
                          <w:w w:val="95"/>
                          <w:sz w:val="21"/>
                          <w:u w:val="single" w:color="0000FF"/>
                        </w:rPr>
                        <w:t>www.intimetec.com,</w:t>
                      </w:r>
                      <w:r>
                        <w:rPr>
                          <w:color w:val="0000FF"/>
                          <w:spacing w:val="-5"/>
                          <w:w w:val="95"/>
                          <w:sz w:val="21"/>
                        </w:rPr>
                        <w:t xml:space="preserve"> </w:t>
                      </w:r>
                    </w:hyperlink>
                    <w:r>
                      <w:rPr>
                        <w:color w:val="141515"/>
                        <w:w w:val="95"/>
                        <w:sz w:val="21"/>
                      </w:rPr>
                      <w:t>Office</w:t>
                    </w:r>
                    <w:r>
                      <w:rPr>
                        <w:color w:val="141515"/>
                        <w:spacing w:val="-4"/>
                        <w:w w:val="95"/>
                        <w:sz w:val="21"/>
                      </w:rPr>
                      <w:t xml:space="preserve"> </w:t>
                    </w:r>
                    <w:r>
                      <w:rPr>
                        <w:color w:val="141515"/>
                        <w:w w:val="95"/>
                        <w:sz w:val="21"/>
                      </w:rPr>
                      <w:t>No.</w:t>
                    </w:r>
                    <w:r>
                      <w:rPr>
                        <w:color w:val="141515"/>
                        <w:spacing w:val="-6"/>
                        <w:w w:val="95"/>
                        <w:sz w:val="21"/>
                      </w:rPr>
                      <w:t xml:space="preserve"> </w:t>
                    </w:r>
                    <w:r>
                      <w:rPr>
                        <w:color w:val="141515"/>
                        <w:w w:val="95"/>
                        <w:sz w:val="21"/>
                      </w:rPr>
                      <w:t>:</w:t>
                    </w:r>
                    <w:r>
                      <w:rPr>
                        <w:color w:val="141515"/>
                        <w:spacing w:val="-6"/>
                        <w:w w:val="95"/>
                        <w:sz w:val="21"/>
                      </w:rPr>
                      <w:t xml:space="preserve"> </w:t>
                    </w:r>
                    <w:r>
                      <w:rPr>
                        <w:color w:val="141515"/>
                        <w:w w:val="95"/>
                        <w:sz w:val="21"/>
                      </w:rPr>
                      <w:t>77378</w:t>
                    </w:r>
                    <w:r>
                      <w:rPr>
                        <w:color w:val="141515"/>
                        <w:spacing w:val="-4"/>
                        <w:w w:val="95"/>
                        <w:sz w:val="21"/>
                      </w:rPr>
                      <w:t xml:space="preserve"> </w:t>
                    </w:r>
                    <w:r>
                      <w:rPr>
                        <w:color w:val="141515"/>
                        <w:w w:val="95"/>
                        <w:sz w:val="21"/>
                      </w:rPr>
                      <w:t>53360</w:t>
                    </w:r>
                  </w:p>
                </w:txbxContent>
              </v:textbox>
              <w10:wrap anchorx="page" anchory="page"/>
            </v:shap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nskruti Bairagi">
    <w15:presenceInfo w15:providerId="AD" w15:userId="S::sanskruti.bairagi@intimetec.com::22d5a84f-e6b2-4308-8f65-a16efd7164f8"/>
  </w15:person>
  <w15:person w15:author="Neha Dubey">
    <w15:presenceInfo w15:providerId="AD" w15:userId="S::neha.dubey@intimetec.com::11bcd718-5c2b-4594-9bc1-aeb678de5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45"/>
    <w:rsid w:val="00014478"/>
    <w:rsid w:val="0004148F"/>
    <w:rsid w:val="000467F6"/>
    <w:rsid w:val="000540DC"/>
    <w:rsid w:val="00072224"/>
    <w:rsid w:val="00076AD8"/>
    <w:rsid w:val="00084ABB"/>
    <w:rsid w:val="00092431"/>
    <w:rsid w:val="000A3749"/>
    <w:rsid w:val="000B0F13"/>
    <w:rsid w:val="0010497A"/>
    <w:rsid w:val="00106586"/>
    <w:rsid w:val="001152ED"/>
    <w:rsid w:val="001231E0"/>
    <w:rsid w:val="00127CBF"/>
    <w:rsid w:val="00135FE5"/>
    <w:rsid w:val="00136CBD"/>
    <w:rsid w:val="0014161D"/>
    <w:rsid w:val="00153FDD"/>
    <w:rsid w:val="0015543B"/>
    <w:rsid w:val="00155E76"/>
    <w:rsid w:val="00184A34"/>
    <w:rsid w:val="0019378B"/>
    <w:rsid w:val="001A0F99"/>
    <w:rsid w:val="001A1AB4"/>
    <w:rsid w:val="001A39F7"/>
    <w:rsid w:val="001C167E"/>
    <w:rsid w:val="001E0DAE"/>
    <w:rsid w:val="00256A77"/>
    <w:rsid w:val="00280065"/>
    <w:rsid w:val="0028018C"/>
    <w:rsid w:val="002802D0"/>
    <w:rsid w:val="00281545"/>
    <w:rsid w:val="00293A60"/>
    <w:rsid w:val="002A2F6E"/>
    <w:rsid w:val="002A6E00"/>
    <w:rsid w:val="002B5E47"/>
    <w:rsid w:val="002B6B63"/>
    <w:rsid w:val="002D69EE"/>
    <w:rsid w:val="002E4A73"/>
    <w:rsid w:val="002F3149"/>
    <w:rsid w:val="002F735C"/>
    <w:rsid w:val="003022C2"/>
    <w:rsid w:val="00303764"/>
    <w:rsid w:val="00306F85"/>
    <w:rsid w:val="00307123"/>
    <w:rsid w:val="00324D9C"/>
    <w:rsid w:val="00326EFF"/>
    <w:rsid w:val="00350E16"/>
    <w:rsid w:val="00350EF5"/>
    <w:rsid w:val="00374B92"/>
    <w:rsid w:val="0037762C"/>
    <w:rsid w:val="00380C0E"/>
    <w:rsid w:val="00383AC2"/>
    <w:rsid w:val="003C628A"/>
    <w:rsid w:val="003F04FD"/>
    <w:rsid w:val="00420472"/>
    <w:rsid w:val="00434250"/>
    <w:rsid w:val="00446237"/>
    <w:rsid w:val="004479E2"/>
    <w:rsid w:val="00452011"/>
    <w:rsid w:val="00462982"/>
    <w:rsid w:val="0046459E"/>
    <w:rsid w:val="00465C5D"/>
    <w:rsid w:val="004706C4"/>
    <w:rsid w:val="00472171"/>
    <w:rsid w:val="004A7F1F"/>
    <w:rsid w:val="004C7E34"/>
    <w:rsid w:val="004E0676"/>
    <w:rsid w:val="004F5265"/>
    <w:rsid w:val="00502E1C"/>
    <w:rsid w:val="00507D1E"/>
    <w:rsid w:val="005104CD"/>
    <w:rsid w:val="005146AC"/>
    <w:rsid w:val="00532A2A"/>
    <w:rsid w:val="00532E34"/>
    <w:rsid w:val="00540344"/>
    <w:rsid w:val="00554924"/>
    <w:rsid w:val="00562698"/>
    <w:rsid w:val="0059579A"/>
    <w:rsid w:val="005C5B0B"/>
    <w:rsid w:val="00670402"/>
    <w:rsid w:val="006742DD"/>
    <w:rsid w:val="006954DE"/>
    <w:rsid w:val="006D0FFC"/>
    <w:rsid w:val="006D52B5"/>
    <w:rsid w:val="006D61EA"/>
    <w:rsid w:val="006E07EC"/>
    <w:rsid w:val="006E0ECF"/>
    <w:rsid w:val="006F2F43"/>
    <w:rsid w:val="00700EB3"/>
    <w:rsid w:val="007064FE"/>
    <w:rsid w:val="00714116"/>
    <w:rsid w:val="007305C8"/>
    <w:rsid w:val="00735557"/>
    <w:rsid w:val="00776DB2"/>
    <w:rsid w:val="00780F70"/>
    <w:rsid w:val="00781710"/>
    <w:rsid w:val="007843D4"/>
    <w:rsid w:val="007C1C70"/>
    <w:rsid w:val="007C58C6"/>
    <w:rsid w:val="007D2AAD"/>
    <w:rsid w:val="007D70C2"/>
    <w:rsid w:val="007F128E"/>
    <w:rsid w:val="00814C88"/>
    <w:rsid w:val="00816B83"/>
    <w:rsid w:val="008367FD"/>
    <w:rsid w:val="00845C5F"/>
    <w:rsid w:val="008C1A92"/>
    <w:rsid w:val="008D05F5"/>
    <w:rsid w:val="008D7FB1"/>
    <w:rsid w:val="008E3710"/>
    <w:rsid w:val="008F418C"/>
    <w:rsid w:val="009133EE"/>
    <w:rsid w:val="00920F7A"/>
    <w:rsid w:val="00922FEA"/>
    <w:rsid w:val="00937DD0"/>
    <w:rsid w:val="009406D2"/>
    <w:rsid w:val="00947EEF"/>
    <w:rsid w:val="00955AF2"/>
    <w:rsid w:val="00966304"/>
    <w:rsid w:val="0097322B"/>
    <w:rsid w:val="0097665A"/>
    <w:rsid w:val="009941AD"/>
    <w:rsid w:val="00995794"/>
    <w:rsid w:val="009A1198"/>
    <w:rsid w:val="009A3699"/>
    <w:rsid w:val="009A6307"/>
    <w:rsid w:val="009A70CD"/>
    <w:rsid w:val="009A76C2"/>
    <w:rsid w:val="009D2269"/>
    <w:rsid w:val="00A054D4"/>
    <w:rsid w:val="00A11E80"/>
    <w:rsid w:val="00A226A3"/>
    <w:rsid w:val="00A444D1"/>
    <w:rsid w:val="00A53B00"/>
    <w:rsid w:val="00A57A45"/>
    <w:rsid w:val="00A645BE"/>
    <w:rsid w:val="00A6498D"/>
    <w:rsid w:val="00A807AA"/>
    <w:rsid w:val="00AA1623"/>
    <w:rsid w:val="00AA1B58"/>
    <w:rsid w:val="00AB62D0"/>
    <w:rsid w:val="00AD0B3D"/>
    <w:rsid w:val="00AD711F"/>
    <w:rsid w:val="00B07996"/>
    <w:rsid w:val="00B16C88"/>
    <w:rsid w:val="00B2358D"/>
    <w:rsid w:val="00B26CA8"/>
    <w:rsid w:val="00B46897"/>
    <w:rsid w:val="00B56358"/>
    <w:rsid w:val="00B65F66"/>
    <w:rsid w:val="00B7216D"/>
    <w:rsid w:val="00B81170"/>
    <w:rsid w:val="00B84580"/>
    <w:rsid w:val="00B9407D"/>
    <w:rsid w:val="00B97433"/>
    <w:rsid w:val="00BA2015"/>
    <w:rsid w:val="00BA3C92"/>
    <w:rsid w:val="00BA51D8"/>
    <w:rsid w:val="00BA560F"/>
    <w:rsid w:val="00BE682B"/>
    <w:rsid w:val="00BF13C2"/>
    <w:rsid w:val="00BF23BC"/>
    <w:rsid w:val="00BF38EA"/>
    <w:rsid w:val="00C05147"/>
    <w:rsid w:val="00C21441"/>
    <w:rsid w:val="00C24DCB"/>
    <w:rsid w:val="00C32720"/>
    <w:rsid w:val="00C72A61"/>
    <w:rsid w:val="00C80E2A"/>
    <w:rsid w:val="00CA4B34"/>
    <w:rsid w:val="00CC1B2F"/>
    <w:rsid w:val="00CE14F0"/>
    <w:rsid w:val="00CF48EF"/>
    <w:rsid w:val="00D06030"/>
    <w:rsid w:val="00D14BBF"/>
    <w:rsid w:val="00D156F0"/>
    <w:rsid w:val="00D31161"/>
    <w:rsid w:val="00D436C5"/>
    <w:rsid w:val="00D46F8C"/>
    <w:rsid w:val="00D47549"/>
    <w:rsid w:val="00D72D70"/>
    <w:rsid w:val="00D909CD"/>
    <w:rsid w:val="00DF5FE4"/>
    <w:rsid w:val="00E158A0"/>
    <w:rsid w:val="00E402D6"/>
    <w:rsid w:val="00E52DC7"/>
    <w:rsid w:val="00E64FDE"/>
    <w:rsid w:val="00E65C3E"/>
    <w:rsid w:val="00E75B80"/>
    <w:rsid w:val="00E75F8C"/>
    <w:rsid w:val="00E87AC6"/>
    <w:rsid w:val="00E96000"/>
    <w:rsid w:val="00EA0424"/>
    <w:rsid w:val="00EB243F"/>
    <w:rsid w:val="00EB4860"/>
    <w:rsid w:val="00EB6E5C"/>
    <w:rsid w:val="00EC2734"/>
    <w:rsid w:val="00ED0B5A"/>
    <w:rsid w:val="00ED421C"/>
    <w:rsid w:val="00EF4E27"/>
    <w:rsid w:val="00EF5B6A"/>
    <w:rsid w:val="00EF75D0"/>
    <w:rsid w:val="00F12F07"/>
    <w:rsid w:val="00F20E3F"/>
    <w:rsid w:val="00F36D08"/>
    <w:rsid w:val="00F51F8E"/>
    <w:rsid w:val="00F81C6B"/>
    <w:rsid w:val="00FA7BD5"/>
    <w:rsid w:val="00FB5022"/>
    <w:rsid w:val="00FB710A"/>
    <w:rsid w:val="00FC64C1"/>
    <w:rsid w:val="00FC7DE7"/>
    <w:rsid w:val="00FD57FB"/>
    <w:rsid w:val="02C129F7"/>
    <w:rsid w:val="03529EAA"/>
    <w:rsid w:val="07BE3706"/>
    <w:rsid w:val="0C92CDD7"/>
    <w:rsid w:val="1024C7A2"/>
    <w:rsid w:val="108DAB5D"/>
    <w:rsid w:val="10F57E7D"/>
    <w:rsid w:val="120E8F1B"/>
    <w:rsid w:val="1816B12A"/>
    <w:rsid w:val="1AA6E6BB"/>
    <w:rsid w:val="1CDC2E42"/>
    <w:rsid w:val="1CEC9D68"/>
    <w:rsid w:val="1CF2FB7C"/>
    <w:rsid w:val="1D5655DB"/>
    <w:rsid w:val="202827C3"/>
    <w:rsid w:val="2338BA1D"/>
    <w:rsid w:val="23B1831B"/>
    <w:rsid w:val="23C32668"/>
    <w:rsid w:val="267321DC"/>
    <w:rsid w:val="293F64FF"/>
    <w:rsid w:val="2AF094C7"/>
    <w:rsid w:val="2D5AE4B1"/>
    <w:rsid w:val="2F70593D"/>
    <w:rsid w:val="2F76B10E"/>
    <w:rsid w:val="3005E6E5"/>
    <w:rsid w:val="32AE51D0"/>
    <w:rsid w:val="36C439D4"/>
    <w:rsid w:val="3781C2F3"/>
    <w:rsid w:val="3B8D0E36"/>
    <w:rsid w:val="4869FEFC"/>
    <w:rsid w:val="4AD77505"/>
    <w:rsid w:val="4B9E2805"/>
    <w:rsid w:val="4F3C475E"/>
    <w:rsid w:val="5369A9E9"/>
    <w:rsid w:val="62E76FDD"/>
    <w:rsid w:val="671375CF"/>
    <w:rsid w:val="6CE65216"/>
    <w:rsid w:val="6FEBD8EA"/>
    <w:rsid w:val="738091BE"/>
    <w:rsid w:val="7501EA31"/>
    <w:rsid w:val="77458F15"/>
    <w:rsid w:val="7FCCF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1BE08"/>
  <w15:docId w15:val="{7246DE9F-F9E9-4366-B1A0-F4A84709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 w:type="character" w:styleId="CommentReference">
    <w:name w:val="annotation reference"/>
    <w:basedOn w:val="DefaultParagraphFont"/>
    <w:uiPriority w:val="99"/>
    <w:semiHidden/>
    <w:unhideWhenUsed/>
    <w:rsid w:val="00781710"/>
    <w:rPr>
      <w:sz w:val="16"/>
      <w:szCs w:val="16"/>
    </w:rPr>
  </w:style>
  <w:style w:type="paragraph" w:styleId="CommentText">
    <w:name w:val="annotation text"/>
    <w:basedOn w:val="Normal"/>
    <w:link w:val="CommentTextChar"/>
    <w:uiPriority w:val="99"/>
    <w:unhideWhenUsed/>
    <w:rsid w:val="00781710"/>
    <w:rPr>
      <w:sz w:val="20"/>
      <w:szCs w:val="20"/>
    </w:rPr>
  </w:style>
  <w:style w:type="character" w:customStyle="1" w:styleId="CommentTextChar">
    <w:name w:val="Comment Text Char"/>
    <w:basedOn w:val="DefaultParagraphFont"/>
    <w:link w:val="CommentText"/>
    <w:uiPriority w:val="99"/>
    <w:rsid w:val="007817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1710"/>
    <w:rPr>
      <w:b/>
      <w:bCs/>
    </w:rPr>
  </w:style>
  <w:style w:type="character" w:customStyle="1" w:styleId="CommentSubjectChar">
    <w:name w:val="Comment Subject Char"/>
    <w:basedOn w:val="CommentTextChar"/>
    <w:link w:val="CommentSubject"/>
    <w:uiPriority w:val="99"/>
    <w:semiHidden/>
    <w:rsid w:val="00781710"/>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3022C2"/>
    <w:rPr>
      <w:color w:val="0000FF" w:themeColor="hyperlink"/>
      <w:u w:val="single"/>
    </w:rPr>
  </w:style>
  <w:style w:type="character" w:styleId="UnresolvedMention">
    <w:name w:val="Unresolved Mention"/>
    <w:basedOn w:val="DefaultParagraphFont"/>
    <w:uiPriority w:val="99"/>
    <w:semiHidden/>
    <w:unhideWhenUsed/>
    <w:rsid w:val="003022C2"/>
    <w:rPr>
      <w:color w:val="605E5C"/>
      <w:shd w:val="clear" w:color="auto" w:fill="E1DFDD"/>
    </w:rPr>
  </w:style>
  <w:style w:type="paragraph" w:styleId="Header">
    <w:name w:val="header"/>
    <w:basedOn w:val="Normal"/>
    <w:link w:val="HeaderChar"/>
    <w:uiPriority w:val="99"/>
    <w:unhideWhenUsed/>
    <w:rsid w:val="00AB62D0"/>
    <w:pPr>
      <w:tabs>
        <w:tab w:val="center" w:pos="4513"/>
        <w:tab w:val="right" w:pos="9026"/>
      </w:tabs>
    </w:pPr>
  </w:style>
  <w:style w:type="character" w:customStyle="1" w:styleId="HeaderChar">
    <w:name w:val="Header Char"/>
    <w:basedOn w:val="DefaultParagraphFont"/>
    <w:link w:val="Header"/>
    <w:uiPriority w:val="99"/>
    <w:rsid w:val="00AB62D0"/>
    <w:rPr>
      <w:rFonts w:ascii="Times New Roman" w:eastAsia="Times New Roman" w:hAnsi="Times New Roman" w:cs="Times New Roman"/>
    </w:rPr>
  </w:style>
  <w:style w:type="paragraph" w:styleId="Footer">
    <w:name w:val="footer"/>
    <w:basedOn w:val="Normal"/>
    <w:link w:val="FooterChar"/>
    <w:uiPriority w:val="99"/>
    <w:unhideWhenUsed/>
    <w:rsid w:val="00AB62D0"/>
    <w:pPr>
      <w:tabs>
        <w:tab w:val="center" w:pos="4513"/>
        <w:tab w:val="right" w:pos="9026"/>
      </w:tabs>
    </w:pPr>
  </w:style>
  <w:style w:type="character" w:customStyle="1" w:styleId="FooterChar">
    <w:name w:val="Footer Char"/>
    <w:basedOn w:val="DefaultParagraphFont"/>
    <w:link w:val="Footer"/>
    <w:uiPriority w:val="99"/>
    <w:rsid w:val="00AB62D0"/>
    <w:rPr>
      <w:rFonts w:ascii="Times New Roman" w:eastAsia="Times New Roman" w:hAnsi="Times New Roman" w:cs="Times New Roman"/>
    </w:rPr>
  </w:style>
  <w:style w:type="paragraph" w:styleId="Revision">
    <w:name w:val="Revision"/>
    <w:hidden/>
    <w:uiPriority w:val="99"/>
    <w:semiHidden/>
    <w:rsid w:val="003C628A"/>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3" Type="http://schemas.openxmlformats.org/officeDocument/2006/relationships/hyperlink" Target="http://www.intimetec.com/" TargetMode="External"/><Relationship Id="rId2" Type="http://schemas.openxmlformats.org/officeDocument/2006/relationships/hyperlink" Target="mailto:info@intimetec.com" TargetMode="External"/><Relationship Id="rId1" Type="http://schemas.openxmlformats.org/officeDocument/2006/relationships/image" Target="media/image2.jpeg"/><Relationship Id="rId5" Type="http://schemas.openxmlformats.org/officeDocument/2006/relationships/hyperlink" Target="http://www.intimetec.com/" TargetMode="External"/><Relationship Id="rId4" Type="http://schemas.openxmlformats.org/officeDocument/2006/relationships/hyperlink" Target="mailto:info@intimete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B70A439C4E1146B4BEACF826B484FB" ma:contentTypeVersion="17" ma:contentTypeDescription="Create a new document." ma:contentTypeScope="" ma:versionID="d18ccce1fa97d5720945f1d989a9643a">
  <xsd:schema xmlns:xsd="http://www.w3.org/2001/XMLSchema" xmlns:xs="http://www.w3.org/2001/XMLSchema" xmlns:p="http://schemas.microsoft.com/office/2006/metadata/properties" xmlns:ns2="5fde2682-b346-4622-b077-6a51fae8b6aa" xmlns:ns3="7599b5d6-ae20-4aec-a97e-17c9a39d495a" targetNamespace="http://schemas.microsoft.com/office/2006/metadata/properties" ma:root="true" ma:fieldsID="46075bff43d9cd103e7250146c5dcea0" ns2:_="" ns3:_="">
    <xsd:import namespace="5fde2682-b346-4622-b077-6a51fae8b6aa"/>
    <xsd:import namespace="7599b5d6-ae20-4aec-a97e-17c9a39d49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de2682-b346-4622-b077-6a51fae8b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e01f70-ca22-4659-8e51-4fa4b664c8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99b5d6-ae20-4aec-a97e-17c9a39d495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1646957-9cdd-4253-b829-12aee8000ea3}" ma:internalName="TaxCatchAll" ma:showField="CatchAllData" ma:web="7599b5d6-ae20-4aec-a97e-17c9a39d49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599b5d6-ae20-4aec-a97e-17c9a39d495a" xsi:nil="true"/>
    <lcf76f155ced4ddcb4097134ff3c332f xmlns="5fde2682-b346-4622-b077-6a51fae8b6aa">
      <Terms xmlns="http://schemas.microsoft.com/office/infopath/2007/PartnerControls"/>
    </lcf76f155ced4ddcb4097134ff3c332f>
    <SharedWithUsers xmlns="7599b5d6-ae20-4aec-a97e-17c9a39d495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397C3-9387-41D0-BDDA-DD10E687A044}">
  <ds:schemaRefs>
    <ds:schemaRef ds:uri="http://schemas.microsoft.com/sharepoint/v3/contenttype/forms"/>
  </ds:schemaRefs>
</ds:datastoreItem>
</file>

<file path=customXml/itemProps2.xml><?xml version="1.0" encoding="utf-8"?>
<ds:datastoreItem xmlns:ds="http://schemas.openxmlformats.org/officeDocument/2006/customXml" ds:itemID="{0E2A47BC-A00E-4BA9-85BF-E37887D93A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de2682-b346-4622-b077-6a51fae8b6aa"/>
    <ds:schemaRef ds:uri="7599b5d6-ae20-4aec-a97e-17c9a39d4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1CF45A-1675-4B5D-AB3F-549FD18162B0}">
  <ds:schemaRefs>
    <ds:schemaRef ds:uri="http://schemas.microsoft.com/office/2006/metadata/properties"/>
    <ds:schemaRef ds:uri="http://schemas.microsoft.com/office/infopath/2007/PartnerControls"/>
    <ds:schemaRef ds:uri="7599b5d6-ae20-4aec-a97e-17c9a39d495a"/>
    <ds:schemaRef ds:uri="5fde2682-b346-4622-b077-6a51fae8b6aa"/>
  </ds:schemaRefs>
</ds:datastoreItem>
</file>

<file path=customXml/itemProps4.xml><?xml version="1.0" encoding="utf-8"?>
<ds:datastoreItem xmlns:ds="http://schemas.openxmlformats.org/officeDocument/2006/customXml" ds:itemID="{F3B38CCB-5D9B-41AE-B90F-85C145975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Vasuda Rao T</dc:creator>
  <cp:keywords/>
  <cp:lastModifiedBy>Anuj Jain</cp:lastModifiedBy>
  <cp:revision>23</cp:revision>
  <dcterms:created xsi:type="dcterms:W3CDTF">2025-06-30T06:54:00Z</dcterms:created>
  <dcterms:modified xsi:type="dcterms:W3CDTF">2025-07-01T14:47:00Z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0x010100EFB70A439C4E1146B4BEACF826B484FB</vt:lpwstr>
  </property>
  <property fmtid="{D5CDD505-2E9C-101B-9397-08002B2CF9AE}" pid="3" name="Order">
    <vt:r8>2554100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